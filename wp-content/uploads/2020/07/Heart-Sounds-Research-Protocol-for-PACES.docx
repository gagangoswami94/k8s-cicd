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245617" w14:textId="77777777" w:rsidR="001F1208" w:rsidRPr="0066490F" w:rsidRDefault="001F1208" w:rsidP="001F1208">
      <w:pPr>
        <w:widowControl w:val="0"/>
        <w:autoSpaceDE w:val="0"/>
        <w:autoSpaceDN w:val="0"/>
        <w:adjustRightInd w:val="0"/>
        <w:spacing w:after="0" w:line="240" w:lineRule="auto"/>
        <w:rPr>
          <w:rFonts w:ascii="Arial" w:eastAsia="Times New Roman" w:hAnsi="Arial" w:cs="Arial"/>
          <w:b/>
          <w:u w:val="single"/>
        </w:rPr>
      </w:pPr>
      <w:bookmarkStart w:id="0" w:name="_GoBack"/>
      <w:bookmarkEnd w:id="0"/>
      <w:r w:rsidRPr="0066490F">
        <w:rPr>
          <w:rFonts w:ascii="Arial" w:eastAsia="Times New Roman" w:hAnsi="Arial" w:cs="Arial"/>
          <w:b/>
          <w:u w:val="single"/>
        </w:rPr>
        <w:t>Specific Aims</w:t>
      </w:r>
    </w:p>
    <w:p w14:paraId="64077A9C" w14:textId="77777777" w:rsidR="001F1208" w:rsidRPr="0066490F" w:rsidRDefault="001F1208" w:rsidP="001F1208">
      <w:pPr>
        <w:widowControl w:val="0"/>
        <w:autoSpaceDE w:val="0"/>
        <w:autoSpaceDN w:val="0"/>
        <w:adjustRightInd w:val="0"/>
        <w:spacing w:after="0" w:line="240" w:lineRule="auto"/>
        <w:rPr>
          <w:rFonts w:ascii="Arial" w:eastAsia="Times New Roman" w:hAnsi="Arial" w:cs="Arial"/>
        </w:rPr>
      </w:pPr>
      <w:r w:rsidRPr="0066490F">
        <w:rPr>
          <w:rFonts w:ascii="Arial" w:eastAsia="Times New Roman" w:hAnsi="Arial" w:cs="Arial"/>
          <w:i/>
        </w:rPr>
        <w:tab/>
      </w:r>
      <w:r w:rsidRPr="0066490F">
        <w:rPr>
          <w:rFonts w:ascii="Arial" w:eastAsia="Times New Roman" w:hAnsi="Arial" w:cs="Arial"/>
        </w:rPr>
        <w:t xml:space="preserve">Fetal complete AV block (CAVB) is associated with high morbidity and mortality. The most common cause of CAVB is injury to the conduction system secondary to maternal anti-SSA (Sjogren) antibodies. </w:t>
      </w:r>
      <w:r>
        <w:rPr>
          <w:rFonts w:ascii="Arial" w:eastAsia="Times New Roman" w:hAnsi="Arial" w:cs="Arial"/>
        </w:rPr>
        <w:t>These</w:t>
      </w:r>
      <w:r w:rsidRPr="0066490F">
        <w:rPr>
          <w:rFonts w:ascii="Arial" w:eastAsia="Times New Roman" w:hAnsi="Arial" w:cs="Arial"/>
        </w:rPr>
        <w:t xml:space="preserve"> antibodies cross the placenta at ~ 18 weeks of gestation and cause inflammation and fibrosis of the fetal AV node</w:t>
      </w:r>
      <w:r>
        <w:rPr>
          <w:rFonts w:ascii="Arial" w:eastAsia="Times New Roman" w:hAnsi="Arial" w:cs="Arial"/>
        </w:rPr>
        <w:t>,</w:t>
      </w:r>
      <w:r w:rsidRPr="0066490F">
        <w:rPr>
          <w:rFonts w:ascii="Arial" w:eastAsia="Times New Roman" w:hAnsi="Arial" w:cs="Arial"/>
        </w:rPr>
        <w:t xml:space="preserve"> usually by 26 weeks gestation</w:t>
      </w:r>
      <w:r>
        <w:rPr>
          <w:rFonts w:ascii="Arial" w:eastAsia="Times New Roman" w:hAnsi="Arial" w:cs="Arial"/>
        </w:rPr>
        <w:t xml:space="preserve"> </w:t>
      </w:r>
      <w:r w:rsidRPr="00127213">
        <w:rPr>
          <w:rFonts w:ascii="Arial" w:eastAsia="Times New Roman" w:hAnsi="Arial" w:cs="Arial"/>
        </w:rPr>
        <w:t>(</w:t>
      </w:r>
      <w:r>
        <w:rPr>
          <w:rFonts w:ascii="Arial" w:eastAsia="Times New Roman" w:hAnsi="Arial" w:cs="Arial"/>
        </w:rPr>
        <w:t>1)</w:t>
      </w:r>
      <w:r w:rsidRPr="00127213">
        <w:rPr>
          <w:rFonts w:ascii="Arial" w:eastAsia="Times New Roman" w:hAnsi="Arial" w:cs="Arial"/>
        </w:rPr>
        <w:t>.</w:t>
      </w:r>
      <w:r w:rsidRPr="0066490F">
        <w:rPr>
          <w:rFonts w:ascii="Arial" w:eastAsia="Times New Roman" w:hAnsi="Arial" w:cs="Arial"/>
        </w:rPr>
        <w:t xml:space="preserve"> The disease burden of CAVB is considerable</w:t>
      </w:r>
      <w:r>
        <w:rPr>
          <w:rFonts w:ascii="Arial" w:eastAsia="Times New Roman" w:hAnsi="Arial" w:cs="Arial"/>
        </w:rPr>
        <w:t xml:space="preserve"> (2, 3)</w:t>
      </w:r>
      <w:r w:rsidRPr="0066490F">
        <w:rPr>
          <w:rFonts w:ascii="Arial" w:eastAsia="Times New Roman" w:hAnsi="Arial" w:cs="Arial"/>
        </w:rPr>
        <w:t>. For example, the 35% of affecteds who die is a much higher mortality than the 11% cited for all congenital anomalies together. If the CAVB fetus survives to birth, almost all require life-long</w:t>
      </w:r>
      <w:r>
        <w:rPr>
          <w:rFonts w:ascii="Arial" w:eastAsia="Times New Roman" w:hAnsi="Arial" w:cs="Arial"/>
        </w:rPr>
        <w:t xml:space="preserve"> </w:t>
      </w:r>
      <w:r w:rsidRPr="0066490F">
        <w:rPr>
          <w:rFonts w:ascii="Arial" w:eastAsia="Times New Roman" w:hAnsi="Arial" w:cs="Arial"/>
        </w:rPr>
        <w:t>cardiac pacing.</w:t>
      </w:r>
      <w:r>
        <w:rPr>
          <w:rFonts w:ascii="Arial" w:eastAsia="Times New Roman" w:hAnsi="Arial" w:cs="Arial"/>
        </w:rPr>
        <w:t xml:space="preserve"> Furthermore, in addition to perinatal morbidity and mortality, individuals with CAVB are subjected to complications associated with long-term cardiac pacing (4, 5). </w:t>
      </w:r>
    </w:p>
    <w:p w14:paraId="0DF78CBD" w14:textId="77777777" w:rsidR="001F1208" w:rsidRPr="0066490F" w:rsidRDefault="001F1208" w:rsidP="001F1208">
      <w:pPr>
        <w:autoSpaceDE w:val="0"/>
        <w:autoSpaceDN w:val="0"/>
        <w:adjustRightInd w:val="0"/>
        <w:spacing w:after="0" w:line="240" w:lineRule="auto"/>
        <w:ind w:hanging="360"/>
        <w:rPr>
          <w:rFonts w:ascii="Arial" w:hAnsi="Arial" w:cs="Arial"/>
        </w:rPr>
      </w:pPr>
      <w:r w:rsidRPr="0066490F">
        <w:rPr>
          <w:rFonts w:ascii="Arial" w:hAnsi="Arial" w:cs="Arial"/>
        </w:rPr>
        <w:tab/>
      </w:r>
      <w:r w:rsidRPr="0066490F">
        <w:rPr>
          <w:rFonts w:ascii="Arial" w:hAnsi="Arial" w:cs="Arial"/>
        </w:rPr>
        <w:tab/>
      </w:r>
      <w:r w:rsidRPr="0066490F">
        <w:rPr>
          <w:rFonts w:ascii="Arial" w:eastAsia="Times New Roman" w:hAnsi="Arial" w:cs="Arial"/>
        </w:rPr>
        <w:t>CAVB develops in ~4% of anti-SSA antibody + pregnancies. CAVB risk is greater if a previous offspring had CAVB (recurrence is ~20%)</w:t>
      </w:r>
      <w:r>
        <w:rPr>
          <w:rFonts w:ascii="Arial" w:eastAsia="Times New Roman" w:hAnsi="Arial" w:cs="Arial"/>
        </w:rPr>
        <w:t>,</w:t>
      </w:r>
      <w:r w:rsidRPr="0066490F">
        <w:rPr>
          <w:rFonts w:ascii="Arial" w:eastAsia="Times New Roman" w:hAnsi="Arial" w:cs="Arial"/>
        </w:rPr>
        <w:t xml:space="preserve"> and if maternal anti-SSA antibody </w:t>
      </w:r>
      <w:r>
        <w:rPr>
          <w:rFonts w:ascii="Arial" w:eastAsia="Times New Roman" w:hAnsi="Arial" w:cs="Arial"/>
        </w:rPr>
        <w:t>levels</w:t>
      </w:r>
      <w:r w:rsidRPr="0066490F">
        <w:rPr>
          <w:rFonts w:ascii="Arial" w:eastAsia="Times New Roman" w:hAnsi="Arial" w:cs="Arial"/>
        </w:rPr>
        <w:t xml:space="preserve"> are &gt; </w:t>
      </w:r>
      <w:r>
        <w:rPr>
          <w:rFonts w:ascii="Arial" w:eastAsia="Times New Roman" w:hAnsi="Arial" w:cs="Arial"/>
        </w:rPr>
        <w:t>100</w:t>
      </w:r>
      <w:r w:rsidRPr="0066490F">
        <w:rPr>
          <w:rFonts w:ascii="Arial" w:eastAsia="Times New Roman" w:hAnsi="Arial" w:cs="Arial"/>
        </w:rPr>
        <w:t xml:space="preserve"> U/ml</w:t>
      </w:r>
      <w:r>
        <w:rPr>
          <w:rFonts w:ascii="Arial" w:eastAsia="Times New Roman" w:hAnsi="Arial" w:cs="Arial"/>
        </w:rPr>
        <w:t xml:space="preserve"> (CAVB event rate 57%) (6). </w:t>
      </w:r>
      <w:r w:rsidRPr="0066490F">
        <w:rPr>
          <w:rFonts w:ascii="Arial" w:eastAsia="Times New Roman" w:hAnsi="Arial" w:cs="Arial"/>
        </w:rPr>
        <w:t xml:space="preserve">CAVB </w:t>
      </w:r>
      <w:r w:rsidRPr="0066490F">
        <w:rPr>
          <w:rFonts w:ascii="Arial" w:hAnsi="Arial" w:cs="Arial"/>
        </w:rPr>
        <w:t xml:space="preserve">is irreversible, resulting in either fetal demise or life-long pacemaker dependence.  Clinical evidence suggests there is a ~ 24 hour period when an irregular fetal heart rhythm (FHR) signals the emergence of CAVB as the rhythm transitions from normal to CAVB. This transition period is referred to as “emergent” CAVB (eCAVB). Identification of eCAVB is critically important because anti-inflammatory treatment during this period </w:t>
      </w:r>
      <w:r>
        <w:rPr>
          <w:rFonts w:ascii="Arial" w:hAnsi="Arial" w:cs="Arial"/>
        </w:rPr>
        <w:t>has been reported to</w:t>
      </w:r>
      <w:r w:rsidRPr="0066490F">
        <w:rPr>
          <w:rFonts w:ascii="Arial" w:hAnsi="Arial" w:cs="Arial"/>
        </w:rPr>
        <w:t xml:space="preserve"> restore sinus rhythm</w:t>
      </w:r>
      <w:r>
        <w:rPr>
          <w:rFonts w:ascii="Arial" w:hAnsi="Arial" w:cs="Arial"/>
        </w:rPr>
        <w:t xml:space="preserve"> (3, 6-11)</w:t>
      </w:r>
      <w:r w:rsidRPr="0066490F">
        <w:rPr>
          <w:rFonts w:ascii="Arial" w:hAnsi="Arial" w:cs="Arial"/>
        </w:rPr>
        <w:t xml:space="preserve">.  </w:t>
      </w:r>
      <w:r w:rsidRPr="0066490F">
        <w:rPr>
          <w:rFonts w:ascii="Arial" w:hAnsi="Arial" w:cs="Arial"/>
          <w:b/>
        </w:rPr>
        <w:t xml:space="preserve">However, reports of successful treatments are only anecdotal because standard surveillance of anti-SSA + pregnancies by weekly fetal echo fails to detect eCAVB since eCAVB develops in ~24 hours. </w:t>
      </w:r>
      <w:r w:rsidRPr="0066490F">
        <w:rPr>
          <w:rFonts w:ascii="Arial" w:hAnsi="Arial" w:cs="Arial"/>
        </w:rPr>
        <w:t xml:space="preserve">Thus, most cases of CAVB are detected after the fact and after the time when treatment can be ineffective.  An important barrier to progress in this field is lack of a FHR surveillance method to detect eCAVB. A dependable method to detect eCAVB would allow design of studies to test efficacy of therapy to prevent progression to irreversible CAVB.  Continuous FHR surveillance would be the true “gold standard” to detect eCAVB, but this is </w:t>
      </w:r>
      <w:r>
        <w:rPr>
          <w:rFonts w:ascii="Arial" w:hAnsi="Arial" w:cs="Arial"/>
        </w:rPr>
        <w:t>not feasible</w:t>
      </w:r>
      <w:r w:rsidRPr="0066490F">
        <w:rPr>
          <w:rFonts w:ascii="Arial" w:hAnsi="Arial" w:cs="Arial"/>
        </w:rPr>
        <w:t xml:space="preserve">. </w:t>
      </w:r>
    </w:p>
    <w:p w14:paraId="6CDEEEDF" w14:textId="77777777" w:rsidR="001F1208" w:rsidRDefault="001F1208" w:rsidP="001F1208">
      <w:pPr>
        <w:autoSpaceDE w:val="0"/>
        <w:autoSpaceDN w:val="0"/>
        <w:adjustRightInd w:val="0"/>
        <w:spacing w:after="0" w:line="240" w:lineRule="auto"/>
        <w:ind w:firstLine="720"/>
        <w:rPr>
          <w:rFonts w:ascii="Arial" w:eastAsia="Times New Roman" w:hAnsi="Arial" w:cs="Arial"/>
        </w:rPr>
      </w:pPr>
      <w:r w:rsidRPr="0066490F">
        <w:rPr>
          <w:rFonts w:ascii="Arial" w:eastAsia="Times New Roman" w:hAnsi="Arial" w:cs="Arial"/>
        </w:rPr>
        <w:t xml:space="preserve">To overcome this barrier to progress, we propose that pregnant anti-SSA </w:t>
      </w:r>
      <w:r>
        <w:rPr>
          <w:rFonts w:ascii="Arial" w:eastAsia="Times New Roman" w:hAnsi="Arial" w:cs="Arial"/>
        </w:rPr>
        <w:t xml:space="preserve">antibody </w:t>
      </w:r>
      <w:r w:rsidRPr="0066490F">
        <w:rPr>
          <w:rFonts w:ascii="Arial" w:eastAsia="Times New Roman" w:hAnsi="Arial" w:cs="Arial"/>
        </w:rPr>
        <w:t>+ mothers use a commercially available Doppler FHR monitor</w:t>
      </w:r>
      <w:r>
        <w:rPr>
          <w:rFonts w:ascii="Arial" w:eastAsia="Times New Roman" w:hAnsi="Arial" w:cs="Arial"/>
        </w:rPr>
        <w:t xml:space="preserve"> at home</w:t>
      </w:r>
      <w:r w:rsidRPr="0066490F">
        <w:rPr>
          <w:rFonts w:ascii="Arial" w:eastAsia="Times New Roman" w:hAnsi="Arial" w:cs="Arial"/>
        </w:rPr>
        <w:t xml:space="preserve"> 2x/day to detect the irregular FHR of eCAVB. Since eCAVB develops in ~ 24 hrs, 2x/day monitoring will provide 2 opportunities to detect eCAVB. </w:t>
      </w:r>
      <w:r>
        <w:rPr>
          <w:rFonts w:ascii="Arial" w:eastAsia="Times New Roman" w:hAnsi="Arial" w:cs="Arial"/>
        </w:rPr>
        <w:t xml:space="preserve">We previously demonstrated that </w:t>
      </w:r>
      <w:r w:rsidRPr="0066490F">
        <w:rPr>
          <w:rFonts w:ascii="Arial" w:eastAsia="Times New Roman" w:hAnsi="Arial" w:cs="Arial"/>
        </w:rPr>
        <w:t>anti-SSA</w:t>
      </w:r>
      <w:r>
        <w:rPr>
          <w:rFonts w:ascii="Arial" w:eastAsia="Times New Roman" w:hAnsi="Arial" w:cs="Arial"/>
        </w:rPr>
        <w:t xml:space="preserve"> antibody</w:t>
      </w:r>
      <w:r w:rsidRPr="0066490F">
        <w:rPr>
          <w:rFonts w:ascii="Arial" w:eastAsia="Times New Roman" w:hAnsi="Arial" w:cs="Arial"/>
        </w:rPr>
        <w:t xml:space="preserve"> + mothers </w:t>
      </w:r>
      <w:r>
        <w:rPr>
          <w:rFonts w:ascii="Arial" w:eastAsia="Times New Roman" w:hAnsi="Arial" w:cs="Arial"/>
        </w:rPr>
        <w:t>can detect e</w:t>
      </w:r>
      <w:r w:rsidRPr="0066490F">
        <w:rPr>
          <w:rFonts w:ascii="Arial" w:eastAsia="Times New Roman" w:hAnsi="Arial" w:cs="Arial"/>
        </w:rPr>
        <w:t>CAVB using the FHR monitor</w:t>
      </w:r>
      <w:r>
        <w:rPr>
          <w:rFonts w:ascii="Arial" w:eastAsia="Times New Roman" w:hAnsi="Arial" w:cs="Arial"/>
        </w:rPr>
        <w:t xml:space="preserve"> at home (11). </w:t>
      </w:r>
      <w:r w:rsidRPr="0066490F">
        <w:rPr>
          <w:rFonts w:ascii="Arial" w:eastAsia="Times New Roman" w:hAnsi="Arial" w:cs="Arial"/>
        </w:rPr>
        <w:t xml:space="preserve">In </w:t>
      </w:r>
      <w:r>
        <w:rPr>
          <w:rFonts w:ascii="Arial" w:eastAsia="Times New Roman" w:hAnsi="Arial" w:cs="Arial"/>
        </w:rPr>
        <w:t>a multicenter recruitment of 140 mothers, we found that</w:t>
      </w:r>
      <w:r w:rsidRPr="0066490F">
        <w:rPr>
          <w:rFonts w:ascii="Arial" w:eastAsia="Times New Roman" w:hAnsi="Arial" w:cs="Arial"/>
        </w:rPr>
        <w:t xml:space="preserve"> </w:t>
      </w:r>
      <w:r w:rsidRPr="0066490F">
        <w:rPr>
          <w:rFonts w:ascii="Arial" w:hAnsi="Arial" w:cs="Arial"/>
        </w:rPr>
        <w:t>94%</w:t>
      </w:r>
      <w:r>
        <w:rPr>
          <w:rFonts w:ascii="Arial" w:hAnsi="Arial" w:cs="Arial"/>
        </w:rPr>
        <w:t xml:space="preserve"> of eligible subjects </w:t>
      </w:r>
      <w:r w:rsidRPr="0066490F">
        <w:rPr>
          <w:rFonts w:ascii="Arial" w:hAnsi="Arial" w:cs="Arial"/>
        </w:rPr>
        <w:t>enrolled and 96% completed monitoring</w:t>
      </w:r>
      <w:r>
        <w:rPr>
          <w:rFonts w:ascii="Arial" w:hAnsi="Arial" w:cs="Arial"/>
        </w:rPr>
        <w:t xml:space="preserve"> with a</w:t>
      </w:r>
      <w:r w:rsidRPr="0066490F">
        <w:rPr>
          <w:rFonts w:ascii="Arial" w:hAnsi="Arial" w:cs="Arial"/>
        </w:rPr>
        <w:t xml:space="preserve"> false positive rate &lt; 2%</w:t>
      </w:r>
      <w:r>
        <w:rPr>
          <w:rFonts w:ascii="Arial" w:hAnsi="Arial" w:cs="Arial"/>
        </w:rPr>
        <w:t>. No eCAVB went undetected (12)</w:t>
      </w:r>
      <w:r>
        <w:rPr>
          <w:rFonts w:ascii="Arial" w:eastAsia="Times New Roman" w:hAnsi="Arial" w:cs="Arial"/>
        </w:rPr>
        <w:t xml:space="preserve">. Together, these </w:t>
      </w:r>
      <w:r w:rsidRPr="0066490F">
        <w:rPr>
          <w:rFonts w:ascii="Arial" w:eastAsia="Times New Roman" w:hAnsi="Arial" w:cs="Arial"/>
          <w:b/>
        </w:rPr>
        <w:t xml:space="preserve">findings demonstrate 1) home-based FHR monitoring is feasible, 2) mothers can recognize irregular FHR in the ambulatory setting and 3) eCAVB can be detected by this technique. </w:t>
      </w:r>
      <w:r w:rsidRPr="0066490F">
        <w:rPr>
          <w:rFonts w:ascii="Arial" w:eastAsia="Times New Roman" w:hAnsi="Arial" w:cs="Arial"/>
        </w:rPr>
        <w:t>The over-arching goal of this study is to build on our preliminary results and compare the specificity/sensitivity of eCAVB detection between 2 methods of FHR surveillance: 2x/day home FHR monitoring</w:t>
      </w:r>
      <w:r>
        <w:rPr>
          <w:rFonts w:ascii="Arial" w:eastAsia="Times New Roman" w:hAnsi="Arial" w:cs="Arial"/>
        </w:rPr>
        <w:t xml:space="preserve"> (</w:t>
      </w:r>
      <w:r w:rsidRPr="00E848DB">
        <w:rPr>
          <w:rFonts w:ascii="Arial" w:eastAsia="Times New Roman" w:hAnsi="Arial" w:cs="Arial"/>
          <w:b/>
        </w:rPr>
        <w:t>home monitoring</w:t>
      </w:r>
      <w:r>
        <w:rPr>
          <w:rFonts w:ascii="Arial" w:eastAsia="Times New Roman" w:hAnsi="Arial" w:cs="Arial"/>
        </w:rPr>
        <w:t>)</w:t>
      </w:r>
      <w:r w:rsidRPr="0066490F">
        <w:rPr>
          <w:rFonts w:ascii="Arial" w:eastAsia="Times New Roman" w:hAnsi="Arial" w:cs="Arial"/>
        </w:rPr>
        <w:t xml:space="preserve"> and the current standard of care, weekly FHR monitoring by echocardiography</w:t>
      </w:r>
      <w:r>
        <w:rPr>
          <w:rFonts w:ascii="Arial" w:eastAsia="Times New Roman" w:hAnsi="Arial" w:cs="Arial"/>
        </w:rPr>
        <w:t xml:space="preserve"> (</w:t>
      </w:r>
      <w:r w:rsidRPr="00E848DB">
        <w:rPr>
          <w:rFonts w:ascii="Arial" w:eastAsia="Times New Roman" w:hAnsi="Arial" w:cs="Arial"/>
          <w:b/>
        </w:rPr>
        <w:t>office monitoring</w:t>
      </w:r>
      <w:r>
        <w:rPr>
          <w:rFonts w:ascii="Arial" w:eastAsia="Times New Roman" w:hAnsi="Arial" w:cs="Arial"/>
        </w:rPr>
        <w:t>)</w:t>
      </w:r>
      <w:r w:rsidRPr="0066490F">
        <w:rPr>
          <w:rFonts w:ascii="Arial" w:eastAsia="Times New Roman" w:hAnsi="Arial" w:cs="Arial"/>
        </w:rPr>
        <w:t xml:space="preserve">. We propose a multicenter clinical observational trial </w:t>
      </w:r>
      <w:r w:rsidRPr="005D7F73">
        <w:rPr>
          <w:rFonts w:ascii="Arial" w:eastAsia="Times New Roman" w:hAnsi="Arial" w:cs="Arial"/>
        </w:rPr>
        <w:t>of anti-SSA + pregnancies in which the</w:t>
      </w:r>
      <w:r>
        <w:rPr>
          <w:rFonts w:ascii="Arial" w:eastAsia="Times New Roman" w:hAnsi="Arial" w:cs="Arial"/>
        </w:rPr>
        <w:t xml:space="preserve"> 2</w:t>
      </w:r>
      <w:r w:rsidRPr="005D7F73">
        <w:rPr>
          <w:rFonts w:ascii="Arial" w:eastAsia="Times New Roman" w:hAnsi="Arial" w:cs="Arial"/>
        </w:rPr>
        <w:t xml:space="preserve"> intervention</w:t>
      </w:r>
      <w:r>
        <w:rPr>
          <w:rFonts w:ascii="Arial" w:eastAsia="Times New Roman" w:hAnsi="Arial" w:cs="Arial"/>
        </w:rPr>
        <w:t>s will be compared to determine which intervention is more successful in detecting eCAVB.</w:t>
      </w:r>
      <w:r w:rsidRPr="005D7F73">
        <w:rPr>
          <w:rFonts w:ascii="Arial" w:eastAsia="Times New Roman" w:hAnsi="Arial" w:cs="Arial"/>
        </w:rPr>
        <w:t xml:space="preserve"> We </w:t>
      </w:r>
      <w:r>
        <w:rPr>
          <w:rFonts w:ascii="Arial" w:eastAsia="Times New Roman" w:hAnsi="Arial" w:cs="Arial"/>
        </w:rPr>
        <w:t>propose 2 specific aims</w:t>
      </w:r>
      <w:r w:rsidRPr="005D7F73">
        <w:rPr>
          <w:rFonts w:ascii="Arial" w:eastAsia="Times New Roman" w:hAnsi="Arial" w:cs="Arial"/>
        </w:rPr>
        <w:t>.</w:t>
      </w:r>
    </w:p>
    <w:p w14:paraId="3F7ED467" w14:textId="77777777" w:rsidR="001F1208" w:rsidRPr="005D7F73" w:rsidRDefault="001F1208" w:rsidP="001F1208">
      <w:pPr>
        <w:autoSpaceDE w:val="0"/>
        <w:autoSpaceDN w:val="0"/>
        <w:adjustRightInd w:val="0"/>
        <w:spacing w:after="0" w:line="240" w:lineRule="auto"/>
        <w:ind w:firstLine="720"/>
        <w:rPr>
          <w:rFonts w:ascii="Arial" w:hAnsi="Arial" w:cs="Arial"/>
        </w:rPr>
      </w:pPr>
      <w:r w:rsidRPr="005D7F73">
        <w:rPr>
          <w:rFonts w:ascii="Arial" w:eastAsia="Times New Roman" w:hAnsi="Arial" w:cs="Arial"/>
          <w:b/>
          <w:u w:val="single"/>
        </w:rPr>
        <w:t>Specific Aim 1</w:t>
      </w:r>
      <w:r w:rsidRPr="005D7F73">
        <w:rPr>
          <w:rFonts w:ascii="Arial" w:eastAsia="Times New Roman" w:hAnsi="Arial" w:cs="Arial"/>
          <w:b/>
        </w:rPr>
        <w:t>:</w:t>
      </w:r>
      <w:r w:rsidRPr="005D7F73">
        <w:rPr>
          <w:rFonts w:ascii="Arial" w:eastAsia="Times New Roman" w:hAnsi="Arial" w:cs="Arial"/>
        </w:rPr>
        <w:t xml:space="preserve">  </w:t>
      </w:r>
      <w:r w:rsidRPr="005D7F73">
        <w:rPr>
          <w:rFonts w:ascii="Arial" w:eastAsia="Times New Roman" w:hAnsi="Arial" w:cs="Arial"/>
          <w:b/>
        </w:rPr>
        <w:t xml:space="preserve">To </w:t>
      </w:r>
      <w:r>
        <w:rPr>
          <w:rFonts w:ascii="Arial" w:eastAsia="Times New Roman" w:hAnsi="Arial" w:cs="Arial"/>
          <w:b/>
        </w:rPr>
        <w:t>compare the success of detection and the sensitivity/specificity for identifying eCAVB between home monitoring</w:t>
      </w:r>
      <w:r w:rsidRPr="005D7F73">
        <w:rPr>
          <w:rFonts w:ascii="Arial" w:eastAsia="Times New Roman" w:hAnsi="Arial" w:cs="Arial"/>
          <w:b/>
        </w:rPr>
        <w:t xml:space="preserve"> </w:t>
      </w:r>
      <w:r>
        <w:rPr>
          <w:rFonts w:ascii="Arial" w:eastAsia="Times New Roman" w:hAnsi="Arial" w:cs="Arial"/>
          <w:b/>
        </w:rPr>
        <w:t xml:space="preserve">versus office monitoring. </w:t>
      </w:r>
      <w:r w:rsidRPr="00B967B6">
        <w:rPr>
          <w:rFonts w:ascii="Arial" w:eastAsia="Times New Roman" w:hAnsi="Arial" w:cs="Arial"/>
        </w:rPr>
        <w:t>We hypothesize that</w:t>
      </w:r>
      <w:r w:rsidRPr="000D5590">
        <w:rPr>
          <w:rFonts w:ascii="Arial" w:eastAsia="Times New Roman" w:hAnsi="Arial" w:cs="Arial"/>
        </w:rPr>
        <w:t xml:space="preserve"> </w:t>
      </w:r>
      <w:r>
        <w:rPr>
          <w:rFonts w:ascii="Arial" w:eastAsia="Times New Roman" w:hAnsi="Arial" w:cs="Arial"/>
        </w:rPr>
        <w:t>e</w:t>
      </w:r>
      <w:r w:rsidRPr="00B967B6">
        <w:rPr>
          <w:rFonts w:ascii="Arial" w:eastAsia="Times New Roman" w:hAnsi="Arial" w:cs="Arial"/>
        </w:rPr>
        <w:t xml:space="preserve">CAVB will be more frequently detected by 2x/day </w:t>
      </w:r>
      <w:r>
        <w:rPr>
          <w:rFonts w:ascii="Arial" w:eastAsia="Times New Roman" w:hAnsi="Arial" w:cs="Arial"/>
        </w:rPr>
        <w:t>home</w:t>
      </w:r>
      <w:r w:rsidRPr="00B967B6">
        <w:rPr>
          <w:rFonts w:ascii="Arial" w:eastAsia="Times New Roman" w:hAnsi="Arial" w:cs="Arial"/>
        </w:rPr>
        <w:t xml:space="preserve"> monitoring than by standard </w:t>
      </w:r>
      <w:r>
        <w:rPr>
          <w:rFonts w:ascii="Arial" w:eastAsia="Times New Roman" w:hAnsi="Arial" w:cs="Arial"/>
        </w:rPr>
        <w:t>office monitoring</w:t>
      </w:r>
      <w:r w:rsidRPr="00B967B6">
        <w:rPr>
          <w:rFonts w:ascii="Arial" w:eastAsia="Times New Roman" w:hAnsi="Arial" w:cs="Arial"/>
        </w:rPr>
        <w:t>.</w:t>
      </w:r>
      <w:r>
        <w:rPr>
          <w:rFonts w:ascii="Arial" w:eastAsia="Times New Roman" w:hAnsi="Arial" w:cs="Arial"/>
        </w:rPr>
        <w:t xml:space="preserve"> To test this hypothesis,</w:t>
      </w:r>
      <w:r w:rsidRPr="005D7F73">
        <w:rPr>
          <w:rFonts w:ascii="Arial" w:eastAsia="Times New Roman" w:hAnsi="Arial" w:cs="Arial"/>
        </w:rPr>
        <w:t xml:space="preserve"> </w:t>
      </w:r>
      <w:r>
        <w:rPr>
          <w:rFonts w:ascii="Arial" w:hAnsi="Arial" w:cs="Arial"/>
        </w:rPr>
        <w:t>w</w:t>
      </w:r>
      <w:r w:rsidRPr="005D7F73">
        <w:rPr>
          <w:rFonts w:ascii="Arial" w:hAnsi="Arial" w:cs="Arial"/>
        </w:rPr>
        <w:t xml:space="preserve">e will compare </w:t>
      </w:r>
      <w:r>
        <w:rPr>
          <w:rFonts w:ascii="Arial" w:hAnsi="Arial" w:cs="Arial"/>
        </w:rPr>
        <w:t xml:space="preserve">the </w:t>
      </w:r>
      <w:r w:rsidRPr="005D7F73">
        <w:rPr>
          <w:rFonts w:ascii="Arial" w:hAnsi="Arial" w:cs="Arial"/>
        </w:rPr>
        <w:t>d</w:t>
      </w:r>
      <w:r w:rsidRPr="005D7F73">
        <w:rPr>
          <w:rFonts w:ascii="Arial" w:hAnsi="Arial" w:cs="Arial"/>
          <w:iCs/>
        </w:rPr>
        <w:t xml:space="preserve">etection (diagnostic rate), and the sensitivity/specificity for </w:t>
      </w:r>
      <w:r>
        <w:rPr>
          <w:rFonts w:ascii="Arial" w:hAnsi="Arial" w:cs="Arial"/>
          <w:iCs/>
        </w:rPr>
        <w:t xml:space="preserve">identifying </w:t>
      </w:r>
      <w:r w:rsidRPr="005D7F73">
        <w:rPr>
          <w:rFonts w:ascii="Arial" w:hAnsi="Arial" w:cs="Arial"/>
          <w:iCs/>
        </w:rPr>
        <w:t>eCAVB between</w:t>
      </w:r>
      <w:r>
        <w:rPr>
          <w:rFonts w:ascii="Arial" w:hAnsi="Arial" w:cs="Arial"/>
          <w:iCs/>
        </w:rPr>
        <w:t xml:space="preserve"> the two surveillance techniques (interventions).  </w:t>
      </w:r>
      <w:r w:rsidRPr="00F31FF7">
        <w:rPr>
          <w:rFonts w:ascii="Arial" w:hAnsi="Arial" w:cs="Arial"/>
          <w:b/>
          <w:iCs/>
        </w:rPr>
        <w:t>Each mother will serve as her own control as both interventions will be performed in each mothe</w:t>
      </w:r>
      <w:r>
        <w:rPr>
          <w:rFonts w:ascii="Arial" w:hAnsi="Arial" w:cs="Arial"/>
          <w:iCs/>
        </w:rPr>
        <w:t>r.</w:t>
      </w:r>
      <w:r w:rsidRPr="005D7F73">
        <w:rPr>
          <w:rFonts w:ascii="Arial" w:hAnsi="Arial" w:cs="Arial"/>
          <w:iCs/>
        </w:rPr>
        <w:t xml:space="preserve"> Assuming 4/100 fetuses will develop eCAVB, a sample size of 500 </w:t>
      </w:r>
      <w:r>
        <w:rPr>
          <w:rFonts w:ascii="Arial" w:hAnsi="Arial" w:cs="Arial"/>
          <w:iCs/>
        </w:rPr>
        <w:t xml:space="preserve">mothers </w:t>
      </w:r>
      <w:r w:rsidRPr="005D7F73">
        <w:rPr>
          <w:rFonts w:ascii="Arial" w:hAnsi="Arial" w:cs="Arial"/>
          <w:iCs/>
        </w:rPr>
        <w:t xml:space="preserve">will provide ~90% power at 5% significance to show </w:t>
      </w:r>
      <w:r>
        <w:rPr>
          <w:rFonts w:ascii="Arial" w:hAnsi="Arial" w:cs="Arial"/>
          <w:iCs/>
        </w:rPr>
        <w:t xml:space="preserve">that 2x/day maternal ambulatory FHR monitoring will more frequently detect </w:t>
      </w:r>
      <w:r w:rsidRPr="005D7F73">
        <w:rPr>
          <w:rFonts w:ascii="Arial" w:hAnsi="Arial" w:cs="Arial"/>
          <w:iCs/>
        </w:rPr>
        <w:t xml:space="preserve">eCAVB </w:t>
      </w:r>
      <w:r>
        <w:rPr>
          <w:rFonts w:ascii="Arial" w:hAnsi="Arial" w:cs="Arial"/>
          <w:iCs/>
        </w:rPr>
        <w:t>than fetal echo surveillance.</w:t>
      </w:r>
    </w:p>
    <w:p w14:paraId="7FA742C3" w14:textId="77777777" w:rsidR="001F1208" w:rsidRDefault="001F1208" w:rsidP="001F1208">
      <w:pPr>
        <w:autoSpaceDE w:val="0"/>
        <w:autoSpaceDN w:val="0"/>
        <w:adjustRightInd w:val="0"/>
        <w:spacing w:after="0" w:line="240" w:lineRule="auto"/>
        <w:rPr>
          <w:rFonts w:ascii="Arial" w:eastAsia="Times New Roman" w:hAnsi="Arial" w:cs="Arial"/>
          <w:b/>
        </w:rPr>
      </w:pPr>
      <w:r w:rsidRPr="002B2668">
        <w:rPr>
          <w:rFonts w:ascii="Arial" w:hAnsi="Arial" w:cs="Arial"/>
          <w:b/>
        </w:rPr>
        <w:lastRenderedPageBreak/>
        <w:tab/>
      </w:r>
      <w:r w:rsidRPr="005D7F73">
        <w:rPr>
          <w:rFonts w:ascii="Arial" w:hAnsi="Arial" w:cs="Arial"/>
          <w:b/>
          <w:u w:val="single"/>
        </w:rPr>
        <w:t xml:space="preserve">Specific Aim 2: </w:t>
      </w:r>
      <w:r w:rsidRPr="005D7F73">
        <w:rPr>
          <w:rFonts w:ascii="Arial" w:hAnsi="Arial" w:cs="Arial"/>
        </w:rPr>
        <w:t xml:space="preserve"> </w:t>
      </w:r>
      <w:r w:rsidRPr="00842300">
        <w:rPr>
          <w:rFonts w:ascii="Arial" w:hAnsi="Arial" w:cs="Arial"/>
          <w:b/>
        </w:rPr>
        <w:t>To</w:t>
      </w:r>
      <w:r>
        <w:rPr>
          <w:rFonts w:ascii="Arial" w:hAnsi="Arial" w:cs="Arial"/>
        </w:rPr>
        <w:t xml:space="preserve"> </w:t>
      </w:r>
      <w:r w:rsidRPr="005D7F73">
        <w:rPr>
          <w:rFonts w:ascii="Arial" w:eastAsia="Times New Roman" w:hAnsi="Arial" w:cs="Arial"/>
          <w:b/>
        </w:rPr>
        <w:t>risk stratify development of fetal eCAVB</w:t>
      </w:r>
      <w:r w:rsidRPr="005D7F73">
        <w:rPr>
          <w:rFonts w:ascii="Arial" w:hAnsi="Arial" w:cs="Arial"/>
          <w:b/>
        </w:rPr>
        <w:t xml:space="preserve"> </w:t>
      </w:r>
      <w:r>
        <w:rPr>
          <w:rFonts w:ascii="Arial" w:hAnsi="Arial" w:cs="Arial"/>
          <w:b/>
        </w:rPr>
        <w:t>by maternal anti-SSA antibody levels</w:t>
      </w:r>
      <w:r w:rsidRPr="00B967B6">
        <w:rPr>
          <w:rFonts w:ascii="Arial" w:hAnsi="Arial" w:cs="Arial"/>
        </w:rPr>
        <w:t>.</w:t>
      </w:r>
      <w:r w:rsidRPr="000D5590">
        <w:rPr>
          <w:rFonts w:ascii="Arial" w:hAnsi="Arial" w:cs="Arial"/>
        </w:rPr>
        <w:t xml:space="preserve"> </w:t>
      </w:r>
      <w:r w:rsidRPr="00B967B6">
        <w:rPr>
          <w:rFonts w:ascii="Arial" w:eastAsia="Times New Roman" w:hAnsi="Arial" w:cs="Arial"/>
        </w:rPr>
        <w:t xml:space="preserve">We hypothesize that </w:t>
      </w:r>
      <w:r>
        <w:rPr>
          <w:rFonts w:ascii="Arial" w:eastAsia="Times New Roman" w:hAnsi="Arial" w:cs="Arial"/>
        </w:rPr>
        <w:t xml:space="preserve">since </w:t>
      </w:r>
      <w:r w:rsidRPr="00B967B6">
        <w:rPr>
          <w:rFonts w:ascii="Arial" w:eastAsia="Times New Roman" w:hAnsi="Arial" w:cs="Arial"/>
        </w:rPr>
        <w:t xml:space="preserve">maternal anti-SSA antibodies </w:t>
      </w:r>
      <w:r>
        <w:rPr>
          <w:rFonts w:ascii="Arial" w:eastAsia="Times New Roman" w:hAnsi="Arial" w:cs="Arial"/>
        </w:rPr>
        <w:t>levels</w:t>
      </w:r>
      <w:r w:rsidRPr="00B967B6">
        <w:rPr>
          <w:rFonts w:ascii="Arial" w:eastAsia="Times New Roman" w:hAnsi="Arial" w:cs="Arial"/>
        </w:rPr>
        <w:t xml:space="preserve"> </w:t>
      </w:r>
      <w:r>
        <w:rPr>
          <w:rFonts w:ascii="Arial" w:eastAsia="Times New Roman" w:hAnsi="Arial" w:cs="Arial"/>
        </w:rPr>
        <w:t xml:space="preserve">are higher in fetuses who develop CAVB, levels will </w:t>
      </w:r>
      <w:r w:rsidRPr="00B967B6">
        <w:rPr>
          <w:rFonts w:ascii="Arial" w:eastAsia="Times New Roman" w:hAnsi="Arial" w:cs="Arial"/>
        </w:rPr>
        <w:t xml:space="preserve">be higher in fetuses that develop eCAVB. </w:t>
      </w:r>
      <w:r>
        <w:rPr>
          <w:rFonts w:ascii="Arial" w:eastAsia="Times New Roman" w:hAnsi="Arial" w:cs="Arial"/>
        </w:rPr>
        <w:t>If so, maternal anti-SSA levels can be used in the future to risk stratify anti-SSA positive pregnancies allowing for personalized surveillance. To</w:t>
      </w:r>
      <w:r w:rsidRPr="000D5590">
        <w:rPr>
          <w:rFonts w:ascii="Arial" w:eastAsia="Times New Roman" w:hAnsi="Arial" w:cs="Arial"/>
        </w:rPr>
        <w:t xml:space="preserve"> test th</w:t>
      </w:r>
      <w:r>
        <w:rPr>
          <w:rFonts w:ascii="Arial" w:eastAsia="Times New Roman" w:hAnsi="Arial" w:cs="Arial"/>
        </w:rPr>
        <w:t>is</w:t>
      </w:r>
      <w:r w:rsidRPr="000D5590">
        <w:rPr>
          <w:rFonts w:ascii="Arial" w:eastAsia="Times New Roman" w:hAnsi="Arial" w:cs="Arial"/>
        </w:rPr>
        <w:t xml:space="preserve"> hypothes</w:t>
      </w:r>
      <w:r>
        <w:rPr>
          <w:rFonts w:ascii="Arial" w:eastAsia="Times New Roman" w:hAnsi="Arial" w:cs="Arial"/>
        </w:rPr>
        <w:t>i</w:t>
      </w:r>
      <w:r w:rsidRPr="000D5590">
        <w:rPr>
          <w:rFonts w:ascii="Arial" w:eastAsia="Times New Roman" w:hAnsi="Arial" w:cs="Arial"/>
        </w:rPr>
        <w:t xml:space="preserve">s </w:t>
      </w:r>
      <w:r>
        <w:rPr>
          <w:rFonts w:ascii="Arial" w:hAnsi="Arial" w:cs="Arial"/>
          <w:iCs/>
        </w:rPr>
        <w:t>we</w:t>
      </w:r>
      <w:r w:rsidRPr="005D7F73">
        <w:rPr>
          <w:rFonts w:ascii="Arial" w:hAnsi="Arial" w:cs="Arial"/>
          <w:iCs/>
        </w:rPr>
        <w:t xml:space="preserve"> will analyze the strength of the </w:t>
      </w:r>
      <w:r>
        <w:rPr>
          <w:rFonts w:ascii="Arial" w:hAnsi="Arial" w:cs="Arial"/>
          <w:iCs/>
        </w:rPr>
        <w:t xml:space="preserve">association with </w:t>
      </w:r>
      <w:r w:rsidRPr="005D7F73">
        <w:rPr>
          <w:rFonts w:ascii="Arial" w:hAnsi="Arial" w:cs="Arial"/>
          <w:iCs/>
        </w:rPr>
        <w:t xml:space="preserve">maternal antibody </w:t>
      </w:r>
      <w:r>
        <w:rPr>
          <w:rFonts w:ascii="Arial" w:hAnsi="Arial" w:cs="Arial"/>
          <w:iCs/>
        </w:rPr>
        <w:t>levels</w:t>
      </w:r>
      <w:r w:rsidRPr="005D7F73">
        <w:rPr>
          <w:rFonts w:ascii="Arial" w:hAnsi="Arial" w:cs="Arial"/>
          <w:iCs/>
        </w:rPr>
        <w:t xml:space="preserve"> and </w:t>
      </w:r>
      <w:r>
        <w:rPr>
          <w:rFonts w:ascii="Arial" w:hAnsi="Arial" w:cs="Arial"/>
          <w:iCs/>
        </w:rPr>
        <w:t xml:space="preserve">the development of </w:t>
      </w:r>
      <w:r w:rsidRPr="005D7F73">
        <w:rPr>
          <w:rFonts w:ascii="Arial" w:hAnsi="Arial" w:cs="Arial"/>
          <w:iCs/>
        </w:rPr>
        <w:t xml:space="preserve">fetal eCAVB using ROC from logistic regression. </w:t>
      </w:r>
      <w:r>
        <w:rPr>
          <w:rFonts w:ascii="Arial" w:hAnsi="Arial" w:cs="Arial"/>
          <w:iCs/>
        </w:rPr>
        <w:t>With a sample size of 500 subjects (Aim 1), t</w:t>
      </w:r>
      <w:r w:rsidRPr="005D7F73">
        <w:rPr>
          <w:rFonts w:ascii="Arial" w:hAnsi="Arial" w:cs="Arial"/>
          <w:iCs/>
        </w:rPr>
        <w:t xml:space="preserve">here will be 80% power at 5% significance to show C-statistics &gt; 0.8 if </w:t>
      </w:r>
      <w:r>
        <w:rPr>
          <w:rFonts w:ascii="Arial" w:hAnsi="Arial" w:cs="Arial"/>
          <w:iCs/>
        </w:rPr>
        <w:t xml:space="preserve">the </w:t>
      </w:r>
      <w:r w:rsidRPr="005D7F73">
        <w:rPr>
          <w:rFonts w:ascii="Arial" w:hAnsi="Arial" w:cs="Arial"/>
          <w:iCs/>
        </w:rPr>
        <w:t>true C-statistic is 0.95.</w:t>
      </w:r>
      <w:r w:rsidRPr="005D7F73">
        <w:rPr>
          <w:rFonts w:ascii="Arial" w:eastAsia="Times New Roman" w:hAnsi="Arial" w:cs="Arial"/>
          <w:b/>
        </w:rPr>
        <w:t xml:space="preserve"> </w:t>
      </w:r>
    </w:p>
    <w:p w14:paraId="4EB940C1" w14:textId="77777777" w:rsidR="001F1208" w:rsidRDefault="001F1208" w:rsidP="001F1208">
      <w:pPr>
        <w:autoSpaceDE w:val="0"/>
        <w:autoSpaceDN w:val="0"/>
        <w:adjustRightInd w:val="0"/>
        <w:spacing w:after="0" w:line="240" w:lineRule="auto"/>
        <w:rPr>
          <w:rFonts w:ascii="Arial" w:eastAsia="Times New Roman" w:hAnsi="Arial" w:cs="Arial"/>
        </w:rPr>
      </w:pPr>
      <w:r>
        <w:rPr>
          <w:rFonts w:ascii="Arial" w:eastAsia="Times New Roman" w:hAnsi="Arial" w:cs="Arial"/>
          <w:b/>
        </w:rPr>
        <w:tab/>
        <w:t xml:space="preserve">Impact: </w:t>
      </w:r>
      <w:r w:rsidRPr="005D7F73">
        <w:rPr>
          <w:rFonts w:ascii="Arial" w:eastAsia="Times New Roman" w:hAnsi="Arial" w:cs="Arial"/>
        </w:rPr>
        <w:t xml:space="preserve">Our study is based on the stalwart obstetrical method of assessing fetal well-being, but </w:t>
      </w:r>
      <w:r>
        <w:rPr>
          <w:rFonts w:ascii="Arial" w:eastAsia="Times New Roman" w:hAnsi="Arial" w:cs="Arial"/>
        </w:rPr>
        <w:t xml:space="preserve">it is innovative as </w:t>
      </w:r>
      <w:r w:rsidRPr="005D7F73">
        <w:rPr>
          <w:rFonts w:ascii="Arial" w:eastAsia="Times New Roman" w:hAnsi="Arial" w:cs="Arial"/>
        </w:rPr>
        <w:t xml:space="preserve">mothers rather than obstetricians will monitor FHR outside the obstetrical suite. </w:t>
      </w:r>
      <w:r>
        <w:rPr>
          <w:rFonts w:ascii="Arial" w:eastAsia="Times New Roman" w:hAnsi="Arial" w:cs="Arial"/>
        </w:rPr>
        <w:t xml:space="preserve">Our study is highly significant because </w:t>
      </w:r>
      <w:r w:rsidRPr="005D7F73">
        <w:rPr>
          <w:rFonts w:ascii="Arial" w:eastAsia="Times New Roman" w:hAnsi="Arial" w:cs="Arial"/>
        </w:rPr>
        <w:t>identifying a robust</w:t>
      </w:r>
      <w:r w:rsidRPr="00842300">
        <w:rPr>
          <w:rFonts w:ascii="Arial" w:eastAsia="Times New Roman" w:hAnsi="Arial" w:cs="Arial"/>
        </w:rPr>
        <w:t xml:space="preserve"> method to detect eCAVB is the first step to designing a clinical trial to test effective therapies</w:t>
      </w:r>
      <w:r>
        <w:rPr>
          <w:rFonts w:ascii="Arial" w:eastAsia="Times New Roman" w:hAnsi="Arial" w:cs="Arial"/>
        </w:rPr>
        <w:t xml:space="preserve"> that prevent the</w:t>
      </w:r>
      <w:r w:rsidRPr="008645A9">
        <w:rPr>
          <w:rFonts w:ascii="Arial" w:eastAsia="Times New Roman" w:hAnsi="Arial" w:cs="Arial"/>
        </w:rPr>
        <w:t xml:space="preserve"> </w:t>
      </w:r>
      <w:r w:rsidRPr="00D837BC">
        <w:rPr>
          <w:rFonts w:ascii="Arial" w:eastAsia="Times New Roman" w:hAnsi="Arial" w:cs="Arial"/>
        </w:rPr>
        <w:t>devastating and lifelong consequences of fetal CAVB.</w:t>
      </w:r>
      <w:r>
        <w:rPr>
          <w:rFonts w:ascii="Arial" w:eastAsia="Times New Roman" w:hAnsi="Arial" w:cs="Arial"/>
        </w:rPr>
        <w:t xml:space="preserve"> </w:t>
      </w:r>
    </w:p>
    <w:p w14:paraId="33F60727" w14:textId="77777777" w:rsidR="001F1208" w:rsidRDefault="001F1208" w:rsidP="001F1208">
      <w:pPr>
        <w:autoSpaceDE w:val="0"/>
        <w:autoSpaceDN w:val="0"/>
        <w:adjustRightInd w:val="0"/>
        <w:spacing w:after="0" w:line="240" w:lineRule="auto"/>
        <w:rPr>
          <w:rFonts w:ascii="Arial" w:eastAsia="Times New Roman" w:hAnsi="Arial" w:cs="Arial"/>
        </w:rPr>
      </w:pPr>
    </w:p>
    <w:p w14:paraId="007D313F" w14:textId="77777777" w:rsidR="001F1208" w:rsidRDefault="001F1208" w:rsidP="001F1208">
      <w:pPr>
        <w:autoSpaceDE w:val="0"/>
        <w:autoSpaceDN w:val="0"/>
        <w:adjustRightInd w:val="0"/>
        <w:spacing w:after="0" w:line="240" w:lineRule="auto"/>
        <w:rPr>
          <w:rFonts w:ascii="Arial" w:eastAsia="Times New Roman" w:hAnsi="Arial" w:cs="Arial"/>
        </w:rPr>
      </w:pPr>
    </w:p>
    <w:p w14:paraId="5DD6FBB3" w14:textId="77777777" w:rsidR="001F1208" w:rsidRPr="00CA10D4" w:rsidRDefault="001F1208" w:rsidP="001F1208">
      <w:pPr>
        <w:widowControl w:val="0"/>
        <w:autoSpaceDE w:val="0"/>
        <w:autoSpaceDN w:val="0"/>
        <w:adjustRightInd w:val="0"/>
        <w:spacing w:after="0" w:line="240" w:lineRule="auto"/>
        <w:rPr>
          <w:rFonts w:ascii="Arial" w:eastAsia="Times New Roman" w:hAnsi="Arial" w:cs="Arial"/>
          <w:bCs/>
          <w:u w:val="single"/>
        </w:rPr>
      </w:pPr>
      <w:r w:rsidRPr="00CA10D4">
        <w:rPr>
          <w:rFonts w:ascii="Arial" w:eastAsia="Times New Roman" w:hAnsi="Arial" w:cs="Arial"/>
          <w:bCs/>
          <w:u w:val="single"/>
        </w:rPr>
        <w:t>Experimental Design and Methods</w:t>
      </w:r>
    </w:p>
    <w:p w14:paraId="1B82FC9D"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b/>
          <w:bCs/>
        </w:rPr>
        <w:tab/>
        <w:t xml:space="preserve">Subjects: </w:t>
      </w:r>
      <w:r>
        <w:rPr>
          <w:rFonts w:ascii="Arial" w:eastAsia="Times New Roman" w:hAnsi="Arial" w:cs="Arial"/>
          <w:bCs/>
        </w:rPr>
        <w:t xml:space="preserve">We will recruit </w:t>
      </w:r>
      <w:r w:rsidRPr="008F0047">
        <w:rPr>
          <w:rFonts w:ascii="Arial" w:eastAsia="Times New Roman" w:hAnsi="Arial" w:cs="Arial"/>
          <w:bCs/>
        </w:rPr>
        <w:t>pregnant</w:t>
      </w:r>
      <w:r w:rsidRPr="008F0047">
        <w:rPr>
          <w:rFonts w:ascii="Arial" w:eastAsia="Times New Roman" w:hAnsi="Arial" w:cs="Arial"/>
        </w:rPr>
        <w:t xml:space="preserve"> women </w:t>
      </w:r>
      <w:r>
        <w:rPr>
          <w:rFonts w:ascii="Arial" w:eastAsia="Times New Roman" w:hAnsi="Arial" w:cs="Arial"/>
        </w:rPr>
        <w:t>at 16-18 6/7 weeks of gestation with anti-SSA or anti-SSA/anti-SSB antibodies documented during the current pregnancy by antibody screening or antibody titers.  We will exclude anti-SSB + women, pregnancies&gt; 18 6/7 weeks of gestation and pregnancies in which there is already emergent or CAVB or a prolonged AV interval indicative of 1</w:t>
      </w:r>
      <w:r>
        <w:rPr>
          <w:rFonts w:ascii="Calibri" w:eastAsia="Times New Roman" w:hAnsi="Calibri" w:cs="Arial"/>
        </w:rPr>
        <w:t>°</w:t>
      </w:r>
      <w:r>
        <w:rPr>
          <w:rFonts w:ascii="Arial" w:eastAsia="Times New Roman" w:hAnsi="Arial" w:cs="Arial"/>
        </w:rPr>
        <w:t xml:space="preserve"> AVB (≥170 ms) (14).  We will contact rheumatologists, maternal fetal medicine physicians and their obstetrical care providers  of anti- SSA + pregnant women</w:t>
      </w:r>
      <w:r w:rsidRPr="001B63F9">
        <w:rPr>
          <w:rFonts w:ascii="Arial" w:eastAsia="Times New Roman" w:hAnsi="Arial" w:cs="Arial"/>
        </w:rPr>
        <w:t xml:space="preserve"> </w:t>
      </w:r>
      <w:r>
        <w:rPr>
          <w:rFonts w:ascii="Arial" w:eastAsia="Times New Roman" w:hAnsi="Arial" w:cs="Arial"/>
        </w:rPr>
        <w:t>by phone and email to inform them of our study. We will provide IRB-approved advertisement for their offices. We also have an IRB approved website (</w:t>
      </w:r>
      <w:r w:rsidRPr="00661BE9">
        <w:rPr>
          <w:rFonts w:ascii="Arial" w:eastAsia="Times New Roman" w:hAnsi="Arial" w:cs="Arial"/>
          <w:u w:val="single"/>
        </w:rPr>
        <w:t>heartsoundsathome.com)</w:t>
      </w:r>
      <w:r>
        <w:rPr>
          <w:rFonts w:ascii="Arial" w:eastAsia="Times New Roman" w:hAnsi="Arial" w:cs="Arial"/>
        </w:rPr>
        <w:t xml:space="preserve"> with links to local and national Rheumatology organizations, the Heart Rhythm Society, the Fetal Heart Society, The Pediatric Arrhythmia and Congenital Electrophysiological Society and the Lupus Foundation. </w:t>
      </w:r>
    </w:p>
    <w:p w14:paraId="0B21D846"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ab/>
        <w:t xml:space="preserve"> </w:t>
      </w:r>
      <w:r>
        <w:rPr>
          <w:rFonts w:ascii="Arial" w:eastAsia="Times New Roman" w:hAnsi="Arial" w:cs="Arial"/>
          <w:b/>
        </w:rPr>
        <w:t>Design:</w:t>
      </w:r>
      <w:r>
        <w:rPr>
          <w:rFonts w:ascii="Arial" w:eastAsia="Times New Roman" w:hAnsi="Arial" w:cs="Arial"/>
        </w:rPr>
        <w:t xml:space="preserve"> Patients will be followed and monitored until week 26. The study is an international prospective observational randomized trial using an FDA approved commercial device. We have chosen this a randomized trial design because each research subject undergoes 2 interventions (office and home monitoring) and each serves as their own control. We feel this is appropriate as the occurrence of CAVB is rare and it would be difficult for physicians to be in equipoise given the promising preliminary data and the minimal to no risk of the home monitoring intervention.  </w:t>
      </w:r>
    </w:p>
    <w:p w14:paraId="2C72A29D"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r>
        <w:rPr>
          <w:rFonts w:ascii="Arial" w:eastAsia="Times New Roman" w:hAnsi="Arial" w:cs="Arial"/>
          <w:b/>
        </w:rPr>
        <w:tab/>
        <w:t>Participating Centers: To date, 14 centers in the United States, Europe and Canada are participating in the study.</w:t>
      </w:r>
      <w:r>
        <w:rPr>
          <w:rFonts w:ascii="Arial" w:eastAsia="Times New Roman" w:hAnsi="Arial" w:cs="Arial"/>
        </w:rPr>
        <w:t xml:space="preserve"> The research protocol will be approved by the Institutional Review Boards at the participating centers. Based on previous clinical practice patterns and the scope of participating centers, we plan to recruit 150 mothers/year. </w:t>
      </w:r>
    </w:p>
    <w:p w14:paraId="44D528D1"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p>
    <w:p w14:paraId="408BB437" w14:textId="77777777" w:rsidR="001F1208" w:rsidRPr="00AE05EE" w:rsidRDefault="001F1208" w:rsidP="001F1208">
      <w:pPr>
        <w:widowControl w:val="0"/>
        <w:autoSpaceDE w:val="0"/>
        <w:autoSpaceDN w:val="0"/>
        <w:adjustRightInd w:val="0"/>
        <w:spacing w:after="0" w:line="240" w:lineRule="auto"/>
        <w:ind w:firstLine="90"/>
        <w:rPr>
          <w:rFonts w:ascii="Arial" w:eastAsia="Times New Roman" w:hAnsi="Arial" w:cs="Arial"/>
          <w:b/>
        </w:rPr>
      </w:pPr>
      <w:r w:rsidRPr="00AE05EE">
        <w:rPr>
          <w:rFonts w:ascii="Arial" w:eastAsia="Times New Roman" w:hAnsi="Arial" w:cs="Arial"/>
          <w:b/>
        </w:rPr>
        <w:t xml:space="preserve">Table </w:t>
      </w:r>
      <w:r>
        <w:rPr>
          <w:rFonts w:ascii="Arial" w:eastAsia="Times New Roman" w:hAnsi="Arial" w:cs="Arial"/>
          <w:b/>
        </w:rPr>
        <w:t>2</w:t>
      </w:r>
      <w:r w:rsidRPr="00AE05EE">
        <w:rPr>
          <w:rFonts w:ascii="Arial" w:eastAsia="Times New Roman" w:hAnsi="Arial" w:cs="Arial"/>
          <w:b/>
        </w:rPr>
        <w:t>: Core and Participating Sites and Personnel</w:t>
      </w:r>
    </w:p>
    <w:tbl>
      <w:tblPr>
        <w:tblStyle w:val="TableGrid"/>
        <w:tblW w:w="0" w:type="auto"/>
        <w:tblInd w:w="108" w:type="dxa"/>
        <w:tblLook w:val="04A0" w:firstRow="1" w:lastRow="0" w:firstColumn="1" w:lastColumn="0" w:noHBand="0" w:noVBand="1"/>
      </w:tblPr>
      <w:tblGrid>
        <w:gridCol w:w="5465"/>
        <w:gridCol w:w="4003"/>
      </w:tblGrid>
      <w:tr w:rsidR="001F1208" w14:paraId="2BAEBFA5" w14:textId="77777777" w:rsidTr="005C4E5E">
        <w:trPr>
          <w:trHeight w:val="278"/>
        </w:trPr>
        <w:tc>
          <w:tcPr>
            <w:tcW w:w="6030" w:type="dxa"/>
          </w:tcPr>
          <w:p w14:paraId="4A8D7719" w14:textId="77777777" w:rsidR="001F1208" w:rsidRPr="00F117CB" w:rsidRDefault="001F1208" w:rsidP="005C4E5E">
            <w:pPr>
              <w:widowControl w:val="0"/>
              <w:autoSpaceDE w:val="0"/>
              <w:autoSpaceDN w:val="0"/>
              <w:adjustRightInd w:val="0"/>
              <w:rPr>
                <w:rFonts w:ascii="Arial" w:eastAsia="Times New Roman" w:hAnsi="Arial" w:cs="Arial"/>
                <w:bCs/>
              </w:rPr>
            </w:pPr>
            <w:r w:rsidRPr="00F117CB">
              <w:rPr>
                <w:rFonts w:ascii="Arial" w:eastAsia="Times New Roman" w:hAnsi="Arial" w:cs="Arial"/>
              </w:rPr>
              <w:t xml:space="preserve"> </w:t>
            </w:r>
            <w:r>
              <w:rPr>
                <w:rFonts w:ascii="Arial" w:eastAsia="Times New Roman" w:hAnsi="Arial" w:cs="Arial"/>
              </w:rPr>
              <w:t xml:space="preserve">1. </w:t>
            </w:r>
            <w:r w:rsidRPr="00C87B49">
              <w:rPr>
                <w:rFonts w:ascii="Arial" w:eastAsia="Times New Roman" w:hAnsi="Arial" w:cs="Arial"/>
                <w:b/>
                <w:bCs/>
              </w:rPr>
              <w:t>Core Site</w:t>
            </w:r>
            <w:r w:rsidRPr="00F117CB">
              <w:rPr>
                <w:rFonts w:ascii="Arial" w:eastAsia="Times New Roman" w:hAnsi="Arial" w:cs="Arial"/>
                <w:bCs/>
              </w:rPr>
              <w:t>: Children’s Hospital Denver CO</w:t>
            </w:r>
          </w:p>
        </w:tc>
        <w:tc>
          <w:tcPr>
            <w:tcW w:w="4500" w:type="dxa"/>
          </w:tcPr>
          <w:p w14:paraId="301EE11C" w14:textId="77777777" w:rsidR="001F1208" w:rsidRPr="00F117CB" w:rsidRDefault="001F1208" w:rsidP="005C4E5E">
            <w:pPr>
              <w:widowControl w:val="0"/>
              <w:autoSpaceDE w:val="0"/>
              <w:autoSpaceDN w:val="0"/>
              <w:adjustRightInd w:val="0"/>
              <w:rPr>
                <w:rFonts w:ascii="Arial" w:eastAsia="Times New Roman" w:hAnsi="Arial" w:cs="Arial"/>
                <w:bCs/>
              </w:rPr>
            </w:pPr>
            <w:r w:rsidRPr="00F117CB">
              <w:rPr>
                <w:rFonts w:ascii="Arial" w:eastAsia="Times New Roman" w:hAnsi="Arial" w:cs="Arial"/>
                <w:bCs/>
              </w:rPr>
              <w:t>PI: Bettina Cuneo MD</w:t>
            </w:r>
          </w:p>
        </w:tc>
      </w:tr>
      <w:tr w:rsidR="001F1208" w14:paraId="72D7574F" w14:textId="77777777" w:rsidTr="005C4E5E">
        <w:tc>
          <w:tcPr>
            <w:tcW w:w="6030" w:type="dxa"/>
          </w:tcPr>
          <w:p w14:paraId="69FAF9ED" w14:textId="77777777" w:rsidR="001F1208" w:rsidRPr="00F117CB" w:rsidRDefault="001F1208" w:rsidP="005C4E5E">
            <w:pPr>
              <w:widowControl w:val="0"/>
              <w:autoSpaceDE w:val="0"/>
              <w:autoSpaceDN w:val="0"/>
              <w:adjustRightInd w:val="0"/>
              <w:jc w:val="center"/>
              <w:rPr>
                <w:rFonts w:ascii="Arial" w:eastAsia="Times New Roman" w:hAnsi="Arial" w:cs="Arial"/>
                <w:b/>
                <w:i/>
              </w:rPr>
            </w:pPr>
            <w:r w:rsidRPr="00F117CB">
              <w:rPr>
                <w:rFonts w:ascii="Arial" w:eastAsia="Times New Roman" w:hAnsi="Arial" w:cs="Arial"/>
                <w:b/>
                <w:i/>
              </w:rPr>
              <w:t>Participating Centers</w:t>
            </w:r>
          </w:p>
        </w:tc>
        <w:tc>
          <w:tcPr>
            <w:tcW w:w="4500" w:type="dxa"/>
          </w:tcPr>
          <w:p w14:paraId="5C52E2E5" w14:textId="77777777" w:rsidR="001F1208" w:rsidRPr="00F117CB" w:rsidRDefault="001F1208" w:rsidP="005C4E5E">
            <w:pPr>
              <w:widowControl w:val="0"/>
              <w:autoSpaceDE w:val="0"/>
              <w:autoSpaceDN w:val="0"/>
              <w:adjustRightInd w:val="0"/>
              <w:rPr>
                <w:rFonts w:ascii="Arial" w:eastAsia="Times New Roman" w:hAnsi="Arial" w:cs="Arial"/>
                <w:b/>
                <w:bCs/>
                <w:i/>
              </w:rPr>
            </w:pPr>
            <w:r>
              <w:rPr>
                <w:rFonts w:ascii="Arial" w:eastAsia="Times New Roman" w:hAnsi="Arial" w:cs="Arial"/>
                <w:b/>
                <w:bCs/>
                <w:i/>
              </w:rPr>
              <w:t>Site PI</w:t>
            </w:r>
          </w:p>
        </w:tc>
      </w:tr>
      <w:tr w:rsidR="001F1208" w14:paraId="2CAA05F9" w14:textId="77777777" w:rsidTr="005C4E5E">
        <w:tc>
          <w:tcPr>
            <w:tcW w:w="6030" w:type="dxa"/>
          </w:tcPr>
          <w:p w14:paraId="4A3D7606" w14:textId="77777777" w:rsidR="001F1208" w:rsidRDefault="001F1208" w:rsidP="005C4E5E">
            <w:pPr>
              <w:widowControl w:val="0"/>
              <w:autoSpaceDE w:val="0"/>
              <w:autoSpaceDN w:val="0"/>
              <w:adjustRightInd w:val="0"/>
              <w:rPr>
                <w:rFonts w:ascii="Arial" w:eastAsia="Times New Roman" w:hAnsi="Arial" w:cs="Arial"/>
                <w:bCs/>
              </w:rPr>
            </w:pPr>
            <w:r>
              <w:rPr>
                <w:rFonts w:ascii="Arial" w:eastAsia="Times New Roman" w:hAnsi="Arial" w:cs="Arial"/>
              </w:rPr>
              <w:t>2. Hospital for Sick Kids, Toronto Ontario CA</w:t>
            </w:r>
          </w:p>
        </w:tc>
        <w:tc>
          <w:tcPr>
            <w:tcW w:w="4500" w:type="dxa"/>
          </w:tcPr>
          <w:p w14:paraId="32E595A1" w14:textId="77777777" w:rsidR="001F1208" w:rsidRDefault="001F1208" w:rsidP="005C4E5E">
            <w:pPr>
              <w:widowControl w:val="0"/>
              <w:autoSpaceDE w:val="0"/>
              <w:autoSpaceDN w:val="0"/>
              <w:adjustRightInd w:val="0"/>
              <w:ind w:left="72"/>
              <w:rPr>
                <w:rFonts w:ascii="Arial" w:eastAsia="Times New Roman" w:hAnsi="Arial" w:cs="Arial"/>
                <w:bCs/>
              </w:rPr>
            </w:pPr>
            <w:r>
              <w:rPr>
                <w:rFonts w:ascii="Arial" w:eastAsia="Times New Roman" w:hAnsi="Arial" w:cs="Arial"/>
                <w:bCs/>
              </w:rPr>
              <w:t>Edgar Jaeggi MD</w:t>
            </w:r>
          </w:p>
        </w:tc>
      </w:tr>
      <w:tr w:rsidR="001F1208" w14:paraId="65201A73" w14:textId="77777777" w:rsidTr="005C4E5E">
        <w:tc>
          <w:tcPr>
            <w:tcW w:w="6030" w:type="dxa"/>
          </w:tcPr>
          <w:p w14:paraId="11B3FC0C" w14:textId="77777777" w:rsidR="001F1208" w:rsidRDefault="001F1208" w:rsidP="005C4E5E">
            <w:pPr>
              <w:widowControl w:val="0"/>
              <w:autoSpaceDE w:val="0"/>
              <w:autoSpaceDN w:val="0"/>
              <w:adjustRightInd w:val="0"/>
              <w:rPr>
                <w:rFonts w:ascii="Arial" w:eastAsia="Times New Roman" w:hAnsi="Arial" w:cs="Arial"/>
                <w:bCs/>
              </w:rPr>
            </w:pPr>
            <w:r>
              <w:rPr>
                <w:rFonts w:ascii="Arial" w:eastAsia="Times New Roman" w:hAnsi="Arial" w:cs="Arial"/>
              </w:rPr>
              <w:t xml:space="preserve">3. Stollery Children’s Hospital, Edmonton, Alberta CA </w:t>
            </w:r>
          </w:p>
        </w:tc>
        <w:tc>
          <w:tcPr>
            <w:tcW w:w="4500" w:type="dxa"/>
          </w:tcPr>
          <w:p w14:paraId="40D922FD" w14:textId="77777777" w:rsidR="001F1208" w:rsidRDefault="001F1208" w:rsidP="005C4E5E">
            <w:pPr>
              <w:widowControl w:val="0"/>
              <w:autoSpaceDE w:val="0"/>
              <w:autoSpaceDN w:val="0"/>
              <w:adjustRightInd w:val="0"/>
              <w:ind w:left="72"/>
              <w:rPr>
                <w:rFonts w:ascii="Arial" w:eastAsia="Times New Roman" w:hAnsi="Arial" w:cs="Arial"/>
                <w:bCs/>
              </w:rPr>
            </w:pPr>
            <w:r>
              <w:rPr>
                <w:rFonts w:ascii="Arial" w:eastAsia="Times New Roman" w:hAnsi="Arial" w:cs="Arial"/>
              </w:rPr>
              <w:t>Lisa K. Hornberger MD</w:t>
            </w:r>
          </w:p>
        </w:tc>
      </w:tr>
      <w:tr w:rsidR="001F1208" w14:paraId="5B2E076D" w14:textId="77777777" w:rsidTr="005C4E5E">
        <w:tc>
          <w:tcPr>
            <w:tcW w:w="6030" w:type="dxa"/>
          </w:tcPr>
          <w:p w14:paraId="1BA3A61D" w14:textId="77777777" w:rsidR="001F1208" w:rsidRDefault="001F1208" w:rsidP="005C4E5E">
            <w:pPr>
              <w:widowControl w:val="0"/>
              <w:autoSpaceDE w:val="0"/>
              <w:autoSpaceDN w:val="0"/>
              <w:adjustRightInd w:val="0"/>
              <w:rPr>
                <w:rFonts w:ascii="Arial" w:eastAsia="Times New Roman" w:hAnsi="Arial" w:cs="Arial"/>
                <w:bCs/>
              </w:rPr>
            </w:pPr>
            <w:r>
              <w:rPr>
                <w:rFonts w:ascii="Arial" w:eastAsia="Times New Roman" w:hAnsi="Arial" w:cs="Arial"/>
              </w:rPr>
              <w:t>4. St. Justine Hospital, Montreal, Quebec CA</w:t>
            </w:r>
          </w:p>
        </w:tc>
        <w:tc>
          <w:tcPr>
            <w:tcW w:w="4500" w:type="dxa"/>
          </w:tcPr>
          <w:p w14:paraId="7028756F" w14:textId="77777777" w:rsidR="001F1208" w:rsidRDefault="001F1208" w:rsidP="005C4E5E">
            <w:pPr>
              <w:widowControl w:val="0"/>
              <w:autoSpaceDE w:val="0"/>
              <w:autoSpaceDN w:val="0"/>
              <w:adjustRightInd w:val="0"/>
              <w:ind w:left="72"/>
              <w:rPr>
                <w:rFonts w:ascii="Arial" w:eastAsia="Times New Roman" w:hAnsi="Arial" w:cs="Arial"/>
                <w:bCs/>
              </w:rPr>
            </w:pPr>
            <w:r>
              <w:rPr>
                <w:rFonts w:ascii="Arial" w:eastAsia="Times New Roman" w:hAnsi="Arial" w:cs="Arial"/>
                <w:bCs/>
              </w:rPr>
              <w:t>Marie-Josee Raboisson MD</w:t>
            </w:r>
          </w:p>
        </w:tc>
      </w:tr>
      <w:tr w:rsidR="001F1208" w14:paraId="7150E932" w14:textId="77777777" w:rsidTr="005C4E5E">
        <w:tc>
          <w:tcPr>
            <w:tcW w:w="6030" w:type="dxa"/>
          </w:tcPr>
          <w:p w14:paraId="0FDFD437" w14:textId="77777777" w:rsidR="001F1208" w:rsidRDefault="001F1208" w:rsidP="005C4E5E">
            <w:pPr>
              <w:widowControl w:val="0"/>
              <w:autoSpaceDE w:val="0"/>
              <w:autoSpaceDN w:val="0"/>
              <w:adjustRightInd w:val="0"/>
              <w:rPr>
                <w:rFonts w:ascii="Arial" w:eastAsia="Times New Roman" w:hAnsi="Arial" w:cs="Arial"/>
                <w:bCs/>
              </w:rPr>
            </w:pPr>
            <w:r>
              <w:rPr>
                <w:rFonts w:ascii="Arial" w:eastAsia="Times New Roman" w:hAnsi="Arial" w:cs="Arial"/>
              </w:rPr>
              <w:t>5. Mattel Children’s Hospital, UCSF San Francisco CA</w:t>
            </w:r>
          </w:p>
        </w:tc>
        <w:tc>
          <w:tcPr>
            <w:tcW w:w="4500" w:type="dxa"/>
          </w:tcPr>
          <w:p w14:paraId="18DCFFE0" w14:textId="77777777" w:rsidR="001F1208" w:rsidRDefault="001F1208" w:rsidP="005C4E5E">
            <w:pPr>
              <w:widowControl w:val="0"/>
              <w:autoSpaceDE w:val="0"/>
              <w:autoSpaceDN w:val="0"/>
              <w:adjustRightInd w:val="0"/>
              <w:ind w:left="72"/>
              <w:rPr>
                <w:rFonts w:ascii="Arial" w:eastAsia="Times New Roman" w:hAnsi="Arial" w:cs="Arial"/>
                <w:bCs/>
              </w:rPr>
            </w:pPr>
            <w:r>
              <w:rPr>
                <w:rFonts w:ascii="Arial" w:eastAsia="Times New Roman" w:hAnsi="Arial" w:cs="Arial"/>
                <w:bCs/>
              </w:rPr>
              <w:t>Anita Moon-Grady MD</w:t>
            </w:r>
          </w:p>
        </w:tc>
      </w:tr>
      <w:tr w:rsidR="001F1208" w14:paraId="4DEFB682" w14:textId="77777777" w:rsidTr="005C4E5E">
        <w:tc>
          <w:tcPr>
            <w:tcW w:w="6030" w:type="dxa"/>
          </w:tcPr>
          <w:p w14:paraId="480F258A" w14:textId="77777777" w:rsidR="001F1208" w:rsidRDefault="001F1208" w:rsidP="005C4E5E">
            <w:pPr>
              <w:widowControl w:val="0"/>
              <w:autoSpaceDE w:val="0"/>
              <w:autoSpaceDN w:val="0"/>
              <w:adjustRightInd w:val="0"/>
              <w:rPr>
                <w:rFonts w:ascii="Arial" w:eastAsia="Times New Roman" w:hAnsi="Arial" w:cs="Arial"/>
                <w:bCs/>
              </w:rPr>
            </w:pPr>
            <w:r>
              <w:rPr>
                <w:rFonts w:ascii="Arial" w:eastAsia="Times New Roman" w:hAnsi="Arial" w:cs="Arial"/>
              </w:rPr>
              <w:t>6. Children’s Hospital, Philadelphia, PA</w:t>
            </w:r>
          </w:p>
        </w:tc>
        <w:tc>
          <w:tcPr>
            <w:tcW w:w="4500" w:type="dxa"/>
          </w:tcPr>
          <w:p w14:paraId="081FFB13" w14:textId="77777777" w:rsidR="001F1208" w:rsidRDefault="001F1208" w:rsidP="005C4E5E">
            <w:pPr>
              <w:widowControl w:val="0"/>
              <w:autoSpaceDE w:val="0"/>
              <w:autoSpaceDN w:val="0"/>
              <w:adjustRightInd w:val="0"/>
              <w:ind w:left="72"/>
              <w:rPr>
                <w:rFonts w:ascii="Arial" w:eastAsia="Times New Roman" w:hAnsi="Arial" w:cs="Arial"/>
                <w:bCs/>
              </w:rPr>
            </w:pPr>
            <w:r>
              <w:rPr>
                <w:rFonts w:ascii="Arial" w:eastAsia="Times New Roman" w:hAnsi="Arial" w:cs="Arial"/>
              </w:rPr>
              <w:t>Anita Szwast MD</w:t>
            </w:r>
          </w:p>
        </w:tc>
      </w:tr>
      <w:tr w:rsidR="001F1208" w14:paraId="4CD24F51" w14:textId="77777777" w:rsidTr="005C4E5E">
        <w:tc>
          <w:tcPr>
            <w:tcW w:w="6030" w:type="dxa"/>
          </w:tcPr>
          <w:p w14:paraId="00397252" w14:textId="77777777" w:rsidR="001F1208" w:rsidRDefault="001F1208" w:rsidP="005C4E5E">
            <w:pPr>
              <w:widowControl w:val="0"/>
              <w:autoSpaceDE w:val="0"/>
              <w:autoSpaceDN w:val="0"/>
              <w:adjustRightInd w:val="0"/>
              <w:rPr>
                <w:rFonts w:ascii="Arial" w:eastAsia="Times New Roman" w:hAnsi="Arial" w:cs="Arial"/>
                <w:bCs/>
              </w:rPr>
            </w:pPr>
            <w:r>
              <w:rPr>
                <w:rFonts w:ascii="Arial" w:eastAsia="Times New Roman" w:hAnsi="Arial" w:cs="Arial"/>
              </w:rPr>
              <w:t>7. Children  National Hospital, Washington DC</w:t>
            </w:r>
          </w:p>
        </w:tc>
        <w:tc>
          <w:tcPr>
            <w:tcW w:w="4500" w:type="dxa"/>
          </w:tcPr>
          <w:p w14:paraId="36E36624" w14:textId="77777777" w:rsidR="001F1208" w:rsidRDefault="001F1208" w:rsidP="005C4E5E">
            <w:pPr>
              <w:widowControl w:val="0"/>
              <w:autoSpaceDE w:val="0"/>
              <w:autoSpaceDN w:val="0"/>
              <w:adjustRightInd w:val="0"/>
              <w:ind w:left="72"/>
              <w:rPr>
                <w:rFonts w:ascii="Arial" w:eastAsia="Times New Roman" w:hAnsi="Arial" w:cs="Arial"/>
                <w:bCs/>
              </w:rPr>
            </w:pPr>
            <w:r>
              <w:rPr>
                <w:rFonts w:ascii="Arial" w:eastAsia="Times New Roman" w:hAnsi="Arial" w:cs="Arial"/>
              </w:rPr>
              <w:t>Anita Krishnan MD</w:t>
            </w:r>
          </w:p>
        </w:tc>
      </w:tr>
      <w:tr w:rsidR="001F1208" w14:paraId="2A6AC5B0" w14:textId="77777777" w:rsidTr="005C4E5E">
        <w:tc>
          <w:tcPr>
            <w:tcW w:w="6030" w:type="dxa"/>
          </w:tcPr>
          <w:p w14:paraId="3B39AF4B" w14:textId="77777777" w:rsidR="001F1208" w:rsidRDefault="001F1208" w:rsidP="005C4E5E">
            <w:pPr>
              <w:widowControl w:val="0"/>
              <w:autoSpaceDE w:val="0"/>
              <w:autoSpaceDN w:val="0"/>
              <w:adjustRightInd w:val="0"/>
              <w:rPr>
                <w:rFonts w:ascii="Arial" w:eastAsia="Times New Roman" w:hAnsi="Arial" w:cs="Arial"/>
              </w:rPr>
            </w:pPr>
            <w:r>
              <w:rPr>
                <w:rFonts w:ascii="Arial" w:hAnsi="Arial" w:cs="Arial"/>
                <w:shd w:val="clear" w:color="auto" w:fill="FFFFFF"/>
              </w:rPr>
              <w:t xml:space="preserve">8. </w:t>
            </w:r>
            <w:r w:rsidRPr="00A255E9">
              <w:rPr>
                <w:rFonts w:ascii="Arial" w:hAnsi="Arial" w:cs="Arial"/>
                <w:shd w:val="clear" w:color="auto" w:fill="FFFFFF"/>
              </w:rPr>
              <w:t>New</w:t>
            </w:r>
            <w:r>
              <w:rPr>
                <w:rFonts w:ascii="Arial" w:hAnsi="Arial" w:cs="Arial"/>
                <w:shd w:val="clear" w:color="auto" w:fill="FFFFFF"/>
              </w:rPr>
              <w:t xml:space="preserve"> </w:t>
            </w:r>
            <w:r w:rsidRPr="00A255E9">
              <w:rPr>
                <w:rFonts w:ascii="Arial" w:hAnsi="Arial" w:cs="Arial"/>
                <w:shd w:val="clear" w:color="auto" w:fill="FFFFFF"/>
              </w:rPr>
              <w:t xml:space="preserve">York-Presbyterian/Morgan Stanley Children's </w:t>
            </w:r>
            <w:ins w:id="1" w:author="bettina" w:date="2016-01-11T05:43:00Z">
              <w:r>
                <w:rPr>
                  <w:rFonts w:ascii="Arial" w:hAnsi="Arial" w:cs="Arial"/>
                  <w:shd w:val="clear" w:color="auto" w:fill="FFFFFF"/>
                </w:rPr>
                <w:t xml:space="preserve">   </w:t>
              </w:r>
            </w:ins>
            <w:r w:rsidRPr="00A255E9">
              <w:rPr>
                <w:rFonts w:ascii="Arial" w:hAnsi="Arial" w:cs="Arial"/>
                <w:shd w:val="clear" w:color="auto" w:fill="FFFFFF"/>
              </w:rPr>
              <w:lastRenderedPageBreak/>
              <w:t>Hospital and New</w:t>
            </w:r>
            <w:r>
              <w:rPr>
                <w:rFonts w:ascii="Arial" w:hAnsi="Arial" w:cs="Arial"/>
                <w:shd w:val="clear" w:color="auto" w:fill="FFFFFF"/>
              </w:rPr>
              <w:t xml:space="preserve"> </w:t>
            </w:r>
            <w:r w:rsidRPr="00A255E9">
              <w:rPr>
                <w:rFonts w:ascii="Arial" w:hAnsi="Arial" w:cs="Arial"/>
                <w:shd w:val="clear" w:color="auto" w:fill="FFFFFF"/>
              </w:rPr>
              <w:t>York-Presbyterian/Columbia, NY</w:t>
            </w:r>
            <w:r>
              <w:rPr>
                <w:rFonts w:ascii="Arial" w:hAnsi="Arial" w:cs="Arial"/>
                <w:color w:val="545454"/>
                <w:shd w:val="clear" w:color="auto" w:fill="FFFFFF"/>
              </w:rPr>
              <w:t>.</w:t>
            </w:r>
            <w:r>
              <w:rPr>
                <w:rFonts w:ascii="Arial" w:eastAsia="Times New Roman" w:hAnsi="Arial" w:cs="Arial"/>
              </w:rPr>
              <w:t xml:space="preserve"> </w:t>
            </w:r>
          </w:p>
        </w:tc>
        <w:tc>
          <w:tcPr>
            <w:tcW w:w="4500" w:type="dxa"/>
          </w:tcPr>
          <w:p w14:paraId="2F06940F" w14:textId="77777777" w:rsidR="001F1208" w:rsidRDefault="001F1208" w:rsidP="005C4E5E">
            <w:pPr>
              <w:widowControl w:val="0"/>
              <w:autoSpaceDE w:val="0"/>
              <w:autoSpaceDN w:val="0"/>
              <w:adjustRightInd w:val="0"/>
              <w:ind w:left="72"/>
              <w:rPr>
                <w:rFonts w:ascii="Arial" w:eastAsia="Times New Roman" w:hAnsi="Arial" w:cs="Arial"/>
              </w:rPr>
            </w:pPr>
            <w:r>
              <w:rPr>
                <w:rFonts w:ascii="Arial" w:eastAsia="Times New Roman" w:hAnsi="Arial" w:cs="Arial"/>
              </w:rPr>
              <w:lastRenderedPageBreak/>
              <w:t>Stephanie Levasseur  MD</w:t>
            </w:r>
          </w:p>
        </w:tc>
      </w:tr>
      <w:tr w:rsidR="001F1208" w14:paraId="743CAE2C" w14:textId="77777777" w:rsidTr="005C4E5E">
        <w:tc>
          <w:tcPr>
            <w:tcW w:w="6030" w:type="dxa"/>
          </w:tcPr>
          <w:p w14:paraId="5D2EBA4A" w14:textId="77777777" w:rsidR="001F1208" w:rsidRDefault="001F1208" w:rsidP="005C4E5E">
            <w:pPr>
              <w:widowControl w:val="0"/>
              <w:autoSpaceDE w:val="0"/>
              <w:autoSpaceDN w:val="0"/>
              <w:adjustRightInd w:val="0"/>
              <w:rPr>
                <w:rFonts w:ascii="Arial" w:eastAsia="Times New Roman" w:hAnsi="Arial" w:cs="Arial"/>
              </w:rPr>
            </w:pPr>
            <w:r>
              <w:rPr>
                <w:rFonts w:ascii="Arial" w:eastAsia="Times New Roman" w:hAnsi="Arial" w:cs="Arial"/>
              </w:rPr>
              <w:lastRenderedPageBreak/>
              <w:t>9. All Children’s Hospital, Tampa FL</w:t>
            </w:r>
          </w:p>
        </w:tc>
        <w:tc>
          <w:tcPr>
            <w:tcW w:w="4500" w:type="dxa"/>
          </w:tcPr>
          <w:p w14:paraId="64ADA26A" w14:textId="77777777" w:rsidR="001F1208" w:rsidRDefault="001F1208" w:rsidP="005C4E5E">
            <w:pPr>
              <w:widowControl w:val="0"/>
              <w:autoSpaceDE w:val="0"/>
              <w:autoSpaceDN w:val="0"/>
              <w:adjustRightInd w:val="0"/>
              <w:rPr>
                <w:rFonts w:ascii="Arial" w:eastAsia="Times New Roman" w:hAnsi="Arial" w:cs="Arial"/>
              </w:rPr>
            </w:pPr>
            <w:r>
              <w:rPr>
                <w:rFonts w:ascii="Arial" w:eastAsia="Times New Roman" w:hAnsi="Arial" w:cs="Arial"/>
              </w:rPr>
              <w:t xml:space="preserve"> Grace Freire MD</w:t>
            </w:r>
          </w:p>
        </w:tc>
      </w:tr>
      <w:tr w:rsidR="001F1208" w14:paraId="20F853D2" w14:textId="77777777" w:rsidTr="005C4E5E">
        <w:tc>
          <w:tcPr>
            <w:tcW w:w="6030" w:type="dxa"/>
          </w:tcPr>
          <w:p w14:paraId="56F2BCE1" w14:textId="77777777" w:rsidR="001F1208" w:rsidRDefault="001F1208" w:rsidP="005C4E5E">
            <w:pPr>
              <w:widowControl w:val="0"/>
              <w:autoSpaceDE w:val="0"/>
              <w:autoSpaceDN w:val="0"/>
              <w:adjustRightInd w:val="0"/>
              <w:rPr>
                <w:rFonts w:ascii="Arial" w:eastAsia="Times New Roman" w:hAnsi="Arial" w:cs="Arial"/>
              </w:rPr>
            </w:pPr>
            <w:r>
              <w:rPr>
                <w:rFonts w:ascii="Arial" w:eastAsia="Times New Roman" w:hAnsi="Arial" w:cs="Arial"/>
              </w:rPr>
              <w:t>10. The Karolinska Institute, Stockholm, Sweden</w:t>
            </w:r>
          </w:p>
        </w:tc>
        <w:tc>
          <w:tcPr>
            <w:tcW w:w="4500" w:type="dxa"/>
          </w:tcPr>
          <w:p w14:paraId="3944D6FC" w14:textId="77777777" w:rsidR="001F1208" w:rsidRDefault="001F1208" w:rsidP="005C4E5E">
            <w:pPr>
              <w:widowControl w:val="0"/>
              <w:autoSpaceDE w:val="0"/>
              <w:autoSpaceDN w:val="0"/>
              <w:adjustRightInd w:val="0"/>
              <w:ind w:firstLine="90"/>
              <w:rPr>
                <w:rFonts w:ascii="Arial" w:eastAsia="Times New Roman" w:hAnsi="Arial" w:cs="Arial"/>
              </w:rPr>
            </w:pPr>
            <w:r>
              <w:rPr>
                <w:rFonts w:ascii="Arial" w:eastAsia="Times New Roman" w:hAnsi="Arial" w:cs="Arial"/>
              </w:rPr>
              <w:t>Sven-Erik Sonesson MD</w:t>
            </w:r>
          </w:p>
        </w:tc>
      </w:tr>
      <w:tr w:rsidR="001F1208" w14:paraId="2BE9B80E" w14:textId="77777777" w:rsidTr="005C4E5E">
        <w:tc>
          <w:tcPr>
            <w:tcW w:w="6030" w:type="dxa"/>
          </w:tcPr>
          <w:p w14:paraId="71B463B2" w14:textId="77777777" w:rsidR="001F1208" w:rsidRDefault="001F1208" w:rsidP="005C4E5E">
            <w:pPr>
              <w:widowControl w:val="0"/>
              <w:autoSpaceDE w:val="0"/>
              <w:autoSpaceDN w:val="0"/>
              <w:adjustRightInd w:val="0"/>
              <w:rPr>
                <w:rFonts w:ascii="Arial" w:eastAsia="Times New Roman" w:hAnsi="Arial" w:cs="Arial"/>
              </w:rPr>
            </w:pPr>
            <w:r>
              <w:rPr>
                <w:rFonts w:ascii="Arial" w:eastAsia="Times New Roman" w:hAnsi="Arial" w:cs="Arial"/>
              </w:rPr>
              <w:t>11. Sanford Health System, Fargo ND</w:t>
            </w:r>
          </w:p>
        </w:tc>
        <w:tc>
          <w:tcPr>
            <w:tcW w:w="4500" w:type="dxa"/>
          </w:tcPr>
          <w:p w14:paraId="30619DA6" w14:textId="77777777" w:rsidR="001F1208" w:rsidRDefault="001F1208" w:rsidP="005C4E5E">
            <w:pPr>
              <w:widowControl w:val="0"/>
              <w:autoSpaceDE w:val="0"/>
              <w:autoSpaceDN w:val="0"/>
              <w:adjustRightInd w:val="0"/>
              <w:ind w:firstLine="90"/>
              <w:rPr>
                <w:rFonts w:ascii="Arial" w:eastAsia="Times New Roman" w:hAnsi="Arial" w:cs="Arial"/>
              </w:rPr>
            </w:pPr>
            <w:r>
              <w:rPr>
                <w:rFonts w:ascii="Arial" w:eastAsia="Times New Roman" w:hAnsi="Arial" w:cs="Arial"/>
              </w:rPr>
              <w:t>Peter van Eerden, MD</w:t>
            </w:r>
          </w:p>
        </w:tc>
      </w:tr>
      <w:tr w:rsidR="001F1208" w14:paraId="7D93954F" w14:textId="77777777" w:rsidTr="005C4E5E">
        <w:tc>
          <w:tcPr>
            <w:tcW w:w="6030" w:type="dxa"/>
          </w:tcPr>
          <w:p w14:paraId="4046C741" w14:textId="77777777" w:rsidR="001F1208" w:rsidRDefault="001F1208" w:rsidP="005C4E5E">
            <w:pPr>
              <w:widowControl w:val="0"/>
              <w:autoSpaceDE w:val="0"/>
              <w:autoSpaceDN w:val="0"/>
              <w:adjustRightInd w:val="0"/>
              <w:rPr>
                <w:rFonts w:ascii="Arial" w:eastAsia="Times New Roman" w:hAnsi="Arial" w:cs="Arial"/>
              </w:rPr>
            </w:pPr>
            <w:r>
              <w:rPr>
                <w:rFonts w:ascii="Arial" w:eastAsia="Times New Roman" w:hAnsi="Arial" w:cs="Arial"/>
              </w:rPr>
              <w:t>12. Children’s Hospital Seattle</w:t>
            </w:r>
          </w:p>
        </w:tc>
        <w:tc>
          <w:tcPr>
            <w:tcW w:w="4500" w:type="dxa"/>
          </w:tcPr>
          <w:p w14:paraId="7656DE1A" w14:textId="77777777" w:rsidR="001F1208" w:rsidRDefault="001F1208" w:rsidP="005C4E5E">
            <w:pPr>
              <w:widowControl w:val="0"/>
              <w:autoSpaceDE w:val="0"/>
              <w:autoSpaceDN w:val="0"/>
              <w:adjustRightInd w:val="0"/>
              <w:ind w:firstLine="90"/>
              <w:rPr>
                <w:rFonts w:ascii="Arial" w:eastAsia="Times New Roman" w:hAnsi="Arial" w:cs="Arial"/>
              </w:rPr>
            </w:pPr>
            <w:r>
              <w:rPr>
                <w:rFonts w:ascii="Arial" w:eastAsia="Times New Roman" w:hAnsi="Arial" w:cs="Arial"/>
              </w:rPr>
              <w:t>Bhawna Arya MD</w:t>
            </w:r>
          </w:p>
        </w:tc>
      </w:tr>
      <w:tr w:rsidR="001F1208" w14:paraId="1A71EFDF" w14:textId="77777777" w:rsidTr="005C4E5E">
        <w:tc>
          <w:tcPr>
            <w:tcW w:w="6030" w:type="dxa"/>
          </w:tcPr>
          <w:p w14:paraId="21D4004C" w14:textId="77777777" w:rsidR="001F1208" w:rsidRDefault="001F1208" w:rsidP="005C4E5E">
            <w:pPr>
              <w:widowControl w:val="0"/>
              <w:autoSpaceDE w:val="0"/>
              <w:autoSpaceDN w:val="0"/>
              <w:adjustRightInd w:val="0"/>
              <w:rPr>
                <w:rFonts w:ascii="Arial" w:eastAsia="Times New Roman" w:hAnsi="Arial" w:cs="Arial"/>
              </w:rPr>
            </w:pPr>
            <w:r>
              <w:rPr>
                <w:rFonts w:ascii="Arial" w:eastAsia="Times New Roman" w:hAnsi="Arial" w:cs="Arial"/>
              </w:rPr>
              <w:t>13. Eastern Virginia Medical School</w:t>
            </w:r>
          </w:p>
        </w:tc>
        <w:tc>
          <w:tcPr>
            <w:tcW w:w="4500" w:type="dxa"/>
          </w:tcPr>
          <w:p w14:paraId="5D1C1C2E" w14:textId="77777777" w:rsidR="001F1208" w:rsidRDefault="001F1208" w:rsidP="005C4E5E">
            <w:pPr>
              <w:widowControl w:val="0"/>
              <w:autoSpaceDE w:val="0"/>
              <w:autoSpaceDN w:val="0"/>
              <w:adjustRightInd w:val="0"/>
              <w:ind w:firstLine="90"/>
              <w:rPr>
                <w:rFonts w:ascii="Arial" w:eastAsia="Times New Roman" w:hAnsi="Arial" w:cs="Arial"/>
              </w:rPr>
            </w:pPr>
            <w:r>
              <w:rPr>
                <w:rFonts w:ascii="Arial" w:eastAsia="Times New Roman" w:hAnsi="Arial" w:cs="Arial"/>
              </w:rPr>
              <w:t>Elena Sinkova, MD</w:t>
            </w:r>
          </w:p>
        </w:tc>
      </w:tr>
      <w:tr w:rsidR="001F1208" w14:paraId="320636C0" w14:textId="77777777" w:rsidTr="005C4E5E">
        <w:tc>
          <w:tcPr>
            <w:tcW w:w="6030" w:type="dxa"/>
          </w:tcPr>
          <w:p w14:paraId="200C0BB7" w14:textId="77777777" w:rsidR="001F1208" w:rsidRDefault="001F1208" w:rsidP="005C4E5E">
            <w:pPr>
              <w:widowControl w:val="0"/>
              <w:autoSpaceDE w:val="0"/>
              <w:autoSpaceDN w:val="0"/>
              <w:adjustRightInd w:val="0"/>
              <w:rPr>
                <w:rFonts w:ascii="Arial" w:eastAsia="Times New Roman" w:hAnsi="Arial" w:cs="Arial"/>
              </w:rPr>
            </w:pPr>
            <w:r>
              <w:rPr>
                <w:rFonts w:ascii="Arial" w:eastAsia="Times New Roman" w:hAnsi="Arial" w:cs="Arial"/>
              </w:rPr>
              <w:t>14. University of Minnesota</w:t>
            </w:r>
          </w:p>
        </w:tc>
        <w:tc>
          <w:tcPr>
            <w:tcW w:w="4500" w:type="dxa"/>
          </w:tcPr>
          <w:p w14:paraId="092A2CD2" w14:textId="77777777" w:rsidR="001F1208" w:rsidRDefault="001F1208" w:rsidP="005C4E5E">
            <w:pPr>
              <w:widowControl w:val="0"/>
              <w:autoSpaceDE w:val="0"/>
              <w:autoSpaceDN w:val="0"/>
              <w:adjustRightInd w:val="0"/>
              <w:ind w:firstLine="90"/>
              <w:rPr>
                <w:rFonts w:ascii="Arial" w:eastAsia="Times New Roman" w:hAnsi="Arial" w:cs="Arial"/>
              </w:rPr>
            </w:pPr>
          </w:p>
        </w:tc>
      </w:tr>
    </w:tbl>
    <w:p w14:paraId="336F4203"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p>
    <w:p w14:paraId="4E4433E6" w14:textId="77777777" w:rsidR="001F1208" w:rsidRPr="00570A34" w:rsidRDefault="001F1208" w:rsidP="001F1208">
      <w:pPr>
        <w:widowControl w:val="0"/>
        <w:autoSpaceDE w:val="0"/>
        <w:autoSpaceDN w:val="0"/>
        <w:adjustRightInd w:val="0"/>
        <w:spacing w:after="0" w:line="240" w:lineRule="auto"/>
        <w:ind w:firstLine="90"/>
        <w:rPr>
          <w:rFonts w:ascii="Arial" w:eastAsia="Times New Roman" w:hAnsi="Arial" w:cs="Arial"/>
        </w:rPr>
      </w:pPr>
      <w:r w:rsidRPr="00CA10D4">
        <w:rPr>
          <w:rFonts w:ascii="Arial" w:eastAsia="Times New Roman" w:hAnsi="Arial" w:cs="Arial"/>
          <w:u w:val="single"/>
        </w:rPr>
        <w:t>Research protocol</w:t>
      </w:r>
      <w:r>
        <w:rPr>
          <w:rFonts w:ascii="Arial" w:eastAsia="Times New Roman" w:hAnsi="Arial" w:cs="Arial"/>
          <w:b/>
        </w:rPr>
        <w:t>:</w:t>
      </w:r>
      <w:r w:rsidRPr="00617832">
        <w:rPr>
          <w:rFonts w:ascii="Arial" w:eastAsia="Times New Roman" w:hAnsi="Arial" w:cs="Arial"/>
        </w:rPr>
        <w:t xml:space="preserve"> </w:t>
      </w:r>
    </w:p>
    <w:p w14:paraId="2987CAFC" w14:textId="77777777" w:rsidR="001F1208" w:rsidRPr="005A6690" w:rsidRDefault="001F1208" w:rsidP="001F1208">
      <w:pPr>
        <w:widowControl w:val="0"/>
        <w:tabs>
          <w:tab w:val="left" w:pos="0"/>
        </w:tabs>
        <w:autoSpaceDE w:val="0"/>
        <w:autoSpaceDN w:val="0"/>
        <w:adjustRightInd w:val="0"/>
        <w:spacing w:after="0" w:line="240" w:lineRule="auto"/>
        <w:rPr>
          <w:rFonts w:ascii="Arial" w:eastAsia="Times New Roman" w:hAnsi="Arial" w:cs="Arial"/>
          <w:i/>
        </w:rPr>
      </w:pPr>
      <w:r w:rsidRPr="00994A5B">
        <w:rPr>
          <w:rFonts w:ascii="Arial" w:eastAsia="Times New Roman" w:hAnsi="Arial" w:cs="Arial"/>
          <w:i/>
        </w:rPr>
        <w:t>Initial Visit</w:t>
      </w:r>
      <w:r>
        <w:rPr>
          <w:rFonts w:ascii="Arial" w:eastAsia="Times New Roman" w:hAnsi="Arial" w:cs="Arial"/>
          <w:i/>
        </w:rPr>
        <w:t xml:space="preserve">: </w:t>
      </w:r>
      <w:r w:rsidRPr="005A6690">
        <w:rPr>
          <w:rFonts w:ascii="Arial" w:eastAsia="Times New Roman" w:hAnsi="Arial" w:cs="Arial"/>
          <w:i/>
        </w:rPr>
        <w:t xml:space="preserve">(16-18 </w:t>
      </w:r>
      <w:r>
        <w:rPr>
          <w:rFonts w:ascii="Arial" w:eastAsia="Times New Roman" w:hAnsi="Arial" w:cs="Arial"/>
          <w:i/>
        </w:rPr>
        <w:t>6</w:t>
      </w:r>
      <w:r w:rsidRPr="005A6690">
        <w:rPr>
          <w:rFonts w:ascii="Arial" w:eastAsia="Times New Roman" w:hAnsi="Arial" w:cs="Arial"/>
          <w:i/>
        </w:rPr>
        <w:t>/7 weeks)</w:t>
      </w:r>
      <w:r>
        <w:rPr>
          <w:rFonts w:ascii="Arial" w:eastAsia="Times New Roman" w:hAnsi="Arial" w:cs="Arial"/>
          <w:i/>
        </w:rPr>
        <w:t xml:space="preserve"> (see </w:t>
      </w:r>
      <w:r w:rsidRPr="00585575">
        <w:rPr>
          <w:rFonts w:ascii="Arial" w:eastAsia="Times New Roman" w:hAnsi="Arial" w:cs="Arial"/>
          <w:b/>
          <w:i/>
        </w:rPr>
        <w:t>FIGURE 2)</w:t>
      </w:r>
    </w:p>
    <w:p w14:paraId="5982E383"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ab/>
        <w:t xml:space="preserve">The subject is recruited if the inclusion criteria are met (Figure 2). If the subject agrees to participate, the site PI or his/her designate explains the study and obtains consent. Maternal anti-SSA antibody titers will be obtained at the first visit and sent to ARUP laboratories (Salt Lake City, Utah) (see specific aim #2).  The site PI or his/her delegate will teach the mother </w:t>
      </w:r>
      <w:r w:rsidRPr="008F0047">
        <w:rPr>
          <w:rFonts w:ascii="Arial" w:eastAsia="Times New Roman" w:hAnsi="Arial" w:cs="Arial"/>
        </w:rPr>
        <w:t xml:space="preserve">how to use </w:t>
      </w:r>
      <w:r>
        <w:rPr>
          <w:rFonts w:ascii="Arial" w:eastAsia="Times New Roman" w:hAnsi="Arial" w:cs="Arial"/>
        </w:rPr>
        <w:t>the</w:t>
      </w:r>
      <w:r w:rsidRPr="008F0047">
        <w:rPr>
          <w:rFonts w:ascii="Arial" w:eastAsia="Times New Roman" w:hAnsi="Arial" w:cs="Arial"/>
        </w:rPr>
        <w:t xml:space="preserve"> hand-held </w:t>
      </w:r>
      <w:r>
        <w:rPr>
          <w:rFonts w:ascii="Arial" w:eastAsia="Times New Roman" w:hAnsi="Arial" w:cs="Arial"/>
        </w:rPr>
        <w:t xml:space="preserve">Doppler </w:t>
      </w:r>
      <w:r w:rsidRPr="008F0047">
        <w:rPr>
          <w:rFonts w:ascii="Arial" w:eastAsia="Times New Roman" w:hAnsi="Arial" w:cs="Arial"/>
        </w:rPr>
        <w:t>monito</w:t>
      </w:r>
      <w:r>
        <w:rPr>
          <w:rFonts w:ascii="Arial" w:eastAsia="Times New Roman" w:hAnsi="Arial" w:cs="Arial"/>
        </w:rPr>
        <w:t>r to obtain the fetal heart rhythm (FHR) and the fetal heart rate. The mother will be taught (1) how to listen to the FHR for 1 minute 2x/day (</w:t>
      </w:r>
      <w:r w:rsidRPr="00AE61EC">
        <w:rPr>
          <w:rFonts w:ascii="Arial" w:eastAsia="Times New Roman" w:hAnsi="Arial" w:cs="Arial"/>
          <w:b/>
        </w:rPr>
        <w:t>FIGURE 3</w:t>
      </w:r>
      <w:r>
        <w:rPr>
          <w:rFonts w:ascii="Arial" w:eastAsia="Times New Roman" w:hAnsi="Arial" w:cs="Arial"/>
        </w:rPr>
        <w:t xml:space="preserve">); (2) write the FHR and fetal heart rate results in a log book that will be reviewed at every subsequent visit; and (3) to differentiate a normal regular FHR from an abnormal irregular FHR.  The site PI will show her how to access examples of regular and irregular FHRs on the research website </w:t>
      </w:r>
      <w:r w:rsidRPr="004B5FBB">
        <w:rPr>
          <w:rFonts w:ascii="Arial" w:eastAsia="Times New Roman" w:hAnsi="Arial" w:cs="Arial"/>
          <w:u w:val="single"/>
        </w:rPr>
        <w:t>(heartsoundsathome.com</w:t>
      </w:r>
      <w:r>
        <w:rPr>
          <w:rFonts w:ascii="Arial" w:eastAsia="Times New Roman" w:hAnsi="Arial" w:cs="Arial"/>
        </w:rPr>
        <w:t>). Also during the initial visit, the mother will demonstrate her ability to obtain FHR/rate and differentiate a regular from an irregular rhythm to the site PI.  The site PI/his delegate gives the mother the phone number to call if: (1). She hears an irregular FHR or a fetal heart rate &lt; 100 bpm at any time during home monitoring (</w:t>
      </w:r>
      <w:r w:rsidRPr="00AE61EC">
        <w:rPr>
          <w:rFonts w:ascii="Arial" w:eastAsia="Times New Roman" w:hAnsi="Arial" w:cs="Arial"/>
          <w:b/>
        </w:rPr>
        <w:t>FIGURE 4</w:t>
      </w:r>
      <w:r>
        <w:rPr>
          <w:rFonts w:ascii="Arial" w:eastAsia="Times New Roman" w:hAnsi="Arial" w:cs="Arial"/>
        </w:rPr>
        <w:t>),(2) If she is having difficulty obtaining the FHR/rate after 3 attempts.</w:t>
      </w:r>
      <w:r w:rsidRPr="00A651E1">
        <w:rPr>
          <w:rFonts w:ascii="Arial" w:eastAsia="Times New Roman" w:hAnsi="Arial" w:cs="Arial"/>
        </w:rPr>
        <w:t xml:space="preserve"> </w:t>
      </w:r>
      <w:r>
        <w:rPr>
          <w:rFonts w:ascii="Arial" w:eastAsia="Times New Roman" w:hAnsi="Arial" w:cs="Arial"/>
        </w:rPr>
        <w:t>As there is no data on the false positive and false negative Doppler FHR readings, any irregular rhythm will</w:t>
      </w:r>
      <w:r w:rsidRPr="008F0047">
        <w:rPr>
          <w:rFonts w:ascii="Arial" w:eastAsia="Times New Roman" w:hAnsi="Arial" w:cs="Arial"/>
        </w:rPr>
        <w:t xml:space="preserve"> be </w:t>
      </w:r>
      <w:r>
        <w:rPr>
          <w:rFonts w:ascii="Arial" w:eastAsia="Times New Roman" w:hAnsi="Arial" w:cs="Arial"/>
        </w:rPr>
        <w:t xml:space="preserve">evaluated </w:t>
      </w:r>
      <w:r w:rsidRPr="008F0047">
        <w:rPr>
          <w:rFonts w:ascii="Arial" w:eastAsia="Times New Roman" w:hAnsi="Arial" w:cs="Arial"/>
        </w:rPr>
        <w:t xml:space="preserve">by </w:t>
      </w:r>
      <w:r>
        <w:rPr>
          <w:rFonts w:ascii="Arial" w:eastAsia="Times New Roman" w:hAnsi="Arial" w:cs="Arial"/>
        </w:rPr>
        <w:t>a diagnostic Fetal Echo under the direction of the site PI in &lt; 12 hours after the mother’s call.</w:t>
      </w:r>
    </w:p>
    <w:p w14:paraId="0D5EFAC0"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 xml:space="preserve"> </w:t>
      </w:r>
    </w:p>
    <w:p w14:paraId="0FC64948"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Figure 2: Initial Visit                                                       Figure 3: Monitoring Heart Sounds at Home</w:t>
      </w:r>
    </w:p>
    <w:p w14:paraId="44F6051B"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 xml:space="preserve"> </w:t>
      </w:r>
      <w:r>
        <w:rPr>
          <w:rFonts w:ascii="Arial" w:eastAsia="Times New Roman" w:hAnsi="Arial" w:cs="Arial"/>
          <w:noProof/>
        </w:rPr>
        <w:drawing>
          <wp:inline distT="0" distB="0" distL="0" distR="0" wp14:anchorId="38075D26" wp14:editId="0D8D413E">
            <wp:extent cx="3048000" cy="2286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r>
        <w:rPr>
          <w:rFonts w:ascii="Arial" w:eastAsia="Times New Roman" w:hAnsi="Arial" w:cs="Arial"/>
        </w:rPr>
        <w:t xml:space="preserve">             </w:t>
      </w:r>
      <w:r>
        <w:rPr>
          <w:noProof/>
        </w:rPr>
        <w:lastRenderedPageBreak/>
        <w:drawing>
          <wp:inline distT="0" distB="0" distL="0" distR="0" wp14:anchorId="7F0C911B" wp14:editId="2027B1BF">
            <wp:extent cx="2800350" cy="1820228"/>
            <wp:effectExtent l="0" t="0" r="0" b="8890"/>
            <wp:docPr id="4" name="Picture 2" descr="C:\Users\bettina\Desktop\Submitted and reviewed manucripts\Submitted\Prelim results HSAH\heart sound pic.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bettina\Desktop\Submitted and reviewed manucripts\Submitted\Prelim results HSAH\heart sound pic.tif"/>
                    <pic:cNvPicPr>
                      <a:picLocks noChangeAspect="1" noChangeArrowheads="1"/>
                    </pic:cNvPicPr>
                  </pic:nvPicPr>
                  <pic:blipFill rotWithShape="1">
                    <a:blip r:embed="rId5">
                      <a:extLst>
                        <a:ext uri="{28A0092B-C50C-407E-A947-70E740481C1C}">
                          <a14:useLocalDpi xmlns:a14="http://schemas.microsoft.com/office/drawing/2010/main" val="0"/>
                        </a:ext>
                      </a:extLst>
                    </a:blip>
                    <a:srcRect l="17611" t="65991"/>
                    <a:stretch/>
                  </pic:blipFill>
                  <pic:spPr bwMode="auto">
                    <a:xfrm>
                      <a:off x="0" y="0"/>
                      <a:ext cx="2800350" cy="1820228"/>
                    </a:xfrm>
                    <a:prstGeom prst="rect">
                      <a:avLst/>
                    </a:prstGeom>
                    <a:noFill/>
                    <a:extLst/>
                  </pic:spPr>
                </pic:pic>
              </a:graphicData>
            </a:graphic>
          </wp:inline>
        </w:drawing>
      </w:r>
    </w:p>
    <w:p w14:paraId="2D2EAE42"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 xml:space="preserve">  </w:t>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r>
        <w:rPr>
          <w:rFonts w:ascii="Arial" w:eastAsia="Times New Roman" w:hAnsi="Arial" w:cs="Arial"/>
        </w:rPr>
        <w:tab/>
      </w:r>
    </w:p>
    <w:p w14:paraId="72DFDE75"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ab/>
        <w:t xml:space="preserve">         </w:t>
      </w:r>
    </w:p>
    <w:p w14:paraId="11662F75" w14:textId="77777777" w:rsidR="001F1208" w:rsidRDefault="001F1208" w:rsidP="001F1208">
      <w:pPr>
        <w:widowControl w:val="0"/>
        <w:autoSpaceDE w:val="0"/>
        <w:autoSpaceDN w:val="0"/>
        <w:adjustRightInd w:val="0"/>
        <w:spacing w:after="0" w:line="240" w:lineRule="auto"/>
        <w:rPr>
          <w:rFonts w:ascii="Arial" w:eastAsia="Times New Roman" w:hAnsi="Arial" w:cs="Arial"/>
        </w:rPr>
      </w:pPr>
    </w:p>
    <w:p w14:paraId="18376636" w14:textId="77777777" w:rsidR="001F1208" w:rsidRDefault="001F1208" w:rsidP="001F1208">
      <w:pPr>
        <w:widowControl w:val="0"/>
        <w:autoSpaceDE w:val="0"/>
        <w:autoSpaceDN w:val="0"/>
        <w:adjustRightInd w:val="0"/>
        <w:spacing w:after="0" w:line="240" w:lineRule="auto"/>
        <w:rPr>
          <w:rFonts w:ascii="Arial" w:eastAsia="Times New Roman" w:hAnsi="Arial" w:cs="Arial"/>
        </w:rPr>
      </w:pPr>
    </w:p>
    <w:p w14:paraId="2058DCC4"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 xml:space="preserve">Figure 4: Action plan for mother after monitoring fetal rhythm </w:t>
      </w:r>
    </w:p>
    <w:p w14:paraId="0C1A190F" w14:textId="77777777" w:rsidR="001F1208" w:rsidRDefault="001F1208" w:rsidP="001F1208">
      <w:pPr>
        <w:widowControl w:val="0"/>
        <w:autoSpaceDE w:val="0"/>
        <w:autoSpaceDN w:val="0"/>
        <w:adjustRightInd w:val="0"/>
        <w:spacing w:after="0" w:line="240" w:lineRule="auto"/>
        <w:rPr>
          <w:rFonts w:ascii="Arial" w:eastAsia="Times New Roman" w:hAnsi="Arial" w:cs="Arial"/>
        </w:rPr>
      </w:pPr>
    </w:p>
    <w:p w14:paraId="603FFD5C" w14:textId="77777777" w:rsidR="001F1208" w:rsidRDefault="001F1208" w:rsidP="001F1208">
      <w:pPr>
        <w:widowControl w:val="0"/>
        <w:autoSpaceDE w:val="0"/>
        <w:autoSpaceDN w:val="0"/>
        <w:adjustRightInd w:val="0"/>
        <w:spacing w:after="0" w:line="240" w:lineRule="auto"/>
        <w:rPr>
          <w:rFonts w:ascii="Arial" w:eastAsia="Times New Roman" w:hAnsi="Arial" w:cs="Arial"/>
          <w:noProof/>
        </w:rPr>
      </w:pPr>
      <w:r>
        <w:rPr>
          <w:rFonts w:ascii="Arial" w:eastAsia="Times New Roman" w:hAnsi="Arial" w:cs="Arial"/>
          <w:noProof/>
        </w:rPr>
        <w:drawing>
          <wp:inline distT="0" distB="0" distL="0" distR="0" wp14:anchorId="2DDAA675" wp14:editId="3830A794">
            <wp:extent cx="3048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p>
    <w:p w14:paraId="11E79302" w14:textId="77777777" w:rsidR="001F1208" w:rsidRDefault="001F1208" w:rsidP="001F1208">
      <w:pPr>
        <w:widowControl w:val="0"/>
        <w:autoSpaceDE w:val="0"/>
        <w:autoSpaceDN w:val="0"/>
        <w:adjustRightInd w:val="0"/>
        <w:spacing w:after="0" w:line="240" w:lineRule="auto"/>
        <w:rPr>
          <w:rFonts w:ascii="Arial" w:eastAsia="Times New Roman" w:hAnsi="Arial" w:cs="Arial"/>
        </w:rPr>
      </w:pPr>
    </w:p>
    <w:p w14:paraId="7BFF6C5E"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ab/>
        <w:t xml:space="preserve">In addition to instructions on home Doppler monitoring and demonstrating her proficiency with the Doppler monitor, we will record the mother’s medical and obstetrical histories and her current medications. </w:t>
      </w:r>
    </w:p>
    <w:p w14:paraId="10ED5EA4"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ab/>
        <w:t>When subjects are recruited at participating sites, the site PI will send an email to the core PI to inform her that a study subject has been recruited. Data collected at the participating sites will be scanned into REDcap by the participating site and sent within 48 hours to the core PI.</w:t>
      </w:r>
    </w:p>
    <w:p w14:paraId="7D54833B" w14:textId="77777777" w:rsidR="001F1208" w:rsidRDefault="001F1208" w:rsidP="001F1208">
      <w:pPr>
        <w:widowControl w:val="0"/>
        <w:autoSpaceDE w:val="0"/>
        <w:autoSpaceDN w:val="0"/>
        <w:adjustRightInd w:val="0"/>
        <w:spacing w:after="0" w:line="240" w:lineRule="auto"/>
        <w:rPr>
          <w:rFonts w:ascii="Arial" w:eastAsia="Times New Roman" w:hAnsi="Arial" w:cs="Arial"/>
        </w:rPr>
      </w:pPr>
    </w:p>
    <w:p w14:paraId="2E3B5D7B" w14:textId="77777777" w:rsidR="001F1208" w:rsidRPr="00617832" w:rsidRDefault="001F1208" w:rsidP="001F1208">
      <w:pPr>
        <w:widowControl w:val="0"/>
        <w:autoSpaceDE w:val="0"/>
        <w:autoSpaceDN w:val="0"/>
        <w:adjustRightInd w:val="0"/>
        <w:spacing w:after="0" w:line="240" w:lineRule="auto"/>
        <w:ind w:firstLine="90"/>
        <w:rPr>
          <w:rFonts w:ascii="Arial" w:eastAsia="Times New Roman" w:hAnsi="Arial" w:cs="Arial"/>
          <w:i/>
        </w:rPr>
      </w:pPr>
      <w:r w:rsidRPr="00617832">
        <w:rPr>
          <w:rFonts w:ascii="Arial" w:eastAsia="Times New Roman" w:hAnsi="Arial" w:cs="Arial"/>
          <w:i/>
        </w:rPr>
        <w:t>Follow-up Visits</w:t>
      </w:r>
      <w:r>
        <w:rPr>
          <w:rFonts w:ascii="Arial" w:eastAsia="Times New Roman" w:hAnsi="Arial" w:cs="Arial"/>
          <w:i/>
        </w:rPr>
        <w:t>: Weekly until 26 weeks</w:t>
      </w:r>
    </w:p>
    <w:p w14:paraId="367DF2A7"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r>
        <w:rPr>
          <w:rFonts w:ascii="Arial" w:eastAsia="Times New Roman" w:hAnsi="Arial" w:cs="Arial"/>
        </w:rPr>
        <w:tab/>
        <w:t xml:space="preserve">At all weekly visits, the mother will be asked to demonstrate to the site PI or his delegate her proficiency with the Doppler monitor. In addition, at each weekly visit, the results of the last week of monitoring will be reviewed (see </w:t>
      </w:r>
      <w:r w:rsidRPr="005B1915">
        <w:rPr>
          <w:rFonts w:ascii="Arial" w:eastAsia="Times New Roman" w:hAnsi="Arial" w:cs="Arial"/>
          <w:b/>
        </w:rPr>
        <w:t>TABLE 3</w:t>
      </w:r>
      <w:r>
        <w:rPr>
          <w:rFonts w:ascii="Arial" w:eastAsia="Times New Roman" w:hAnsi="Arial" w:cs="Arial"/>
        </w:rPr>
        <w:t xml:space="preserve">) and the mother will undergo a standard surveillance Fetal Echo (office monitoring). At the final visit (26 0/7 - 26 6/7 weeks), the Doppler monitor and the logbook documenting the FHR data will be returned to the site PI. The mother will continue to be followed by her OB practitioner according to OB standard of care guidelines. The mother is instructed to call the site PI after the baby is born. The site PI will then speak to the nursery personnel or pediatrician and ask that an ECG be performed and faxed to DW Benson, MD, Ph.D. the single ECG reader for interpretation (see personnel justification). The </w:t>
      </w:r>
      <w:r>
        <w:rPr>
          <w:rFonts w:ascii="Arial" w:eastAsia="Times New Roman" w:hAnsi="Arial" w:cs="Arial"/>
        </w:rPr>
        <w:lastRenderedPageBreak/>
        <w:t>purpose of the ECG is to determine if eCAVB has developed between the end of the monitoring period and delivery of the infant.</w:t>
      </w:r>
    </w:p>
    <w:p w14:paraId="18D2C8A3"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p>
    <w:p w14:paraId="6967D221"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r w:rsidRPr="00267322">
        <w:rPr>
          <w:rFonts w:ascii="Arial" w:eastAsia="Times New Roman" w:hAnsi="Arial" w:cs="Arial"/>
        </w:rPr>
        <w:t>Table 3: Schedule of Visits</w:t>
      </w:r>
    </w:p>
    <w:p w14:paraId="4EF52FAD" w14:textId="77777777" w:rsidR="001F1208" w:rsidRPr="00267322" w:rsidRDefault="001F1208" w:rsidP="001F1208">
      <w:pPr>
        <w:widowControl w:val="0"/>
        <w:autoSpaceDE w:val="0"/>
        <w:autoSpaceDN w:val="0"/>
        <w:adjustRightInd w:val="0"/>
        <w:spacing w:after="0" w:line="240" w:lineRule="auto"/>
        <w:ind w:firstLine="90"/>
        <w:rPr>
          <w:rFonts w:ascii="Arial" w:eastAsia="Times New Roman" w:hAnsi="Arial" w:cs="Arial"/>
        </w:rPr>
      </w:pPr>
    </w:p>
    <w:tbl>
      <w:tblPr>
        <w:tblStyle w:val="TableGrid"/>
        <w:tblW w:w="10350" w:type="dxa"/>
        <w:tblInd w:w="198" w:type="dxa"/>
        <w:tblLayout w:type="fixed"/>
        <w:tblLook w:val="04A0" w:firstRow="1" w:lastRow="0" w:firstColumn="1" w:lastColumn="0" w:noHBand="0" w:noVBand="1"/>
      </w:tblPr>
      <w:tblGrid>
        <w:gridCol w:w="1620"/>
        <w:gridCol w:w="2070"/>
        <w:gridCol w:w="1980"/>
        <w:gridCol w:w="1890"/>
        <w:gridCol w:w="1620"/>
        <w:gridCol w:w="1170"/>
      </w:tblGrid>
      <w:tr w:rsidR="001F1208" w14:paraId="17126D36" w14:textId="77777777" w:rsidTr="005C4E5E">
        <w:tc>
          <w:tcPr>
            <w:tcW w:w="1620" w:type="dxa"/>
          </w:tcPr>
          <w:p w14:paraId="2F32EB12"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Visit</w:t>
            </w:r>
          </w:p>
        </w:tc>
        <w:tc>
          <w:tcPr>
            <w:tcW w:w="2070" w:type="dxa"/>
          </w:tcPr>
          <w:p w14:paraId="4F70E89B" w14:textId="77777777" w:rsidR="001F1208"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Echo</w:t>
            </w:r>
          </w:p>
          <w:p w14:paraId="39985EB2"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Pr>
                <w:rFonts w:ascii="Arial" w:eastAsia="Times New Roman" w:hAnsi="Arial" w:cs="Arial"/>
                <w:sz w:val="20"/>
                <w:szCs w:val="20"/>
              </w:rPr>
              <w:t>(Office monitoring)</w:t>
            </w:r>
          </w:p>
        </w:tc>
        <w:tc>
          <w:tcPr>
            <w:tcW w:w="1980" w:type="dxa"/>
          </w:tcPr>
          <w:p w14:paraId="2575AB15" w14:textId="77777777" w:rsidR="001F1208"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Teach/review FHR monitoring</w:t>
            </w:r>
            <w:r>
              <w:rPr>
                <w:rFonts w:ascii="Arial" w:eastAsia="Times New Roman" w:hAnsi="Arial" w:cs="Arial"/>
                <w:sz w:val="20"/>
                <w:szCs w:val="20"/>
              </w:rPr>
              <w:t xml:space="preserve"> </w:t>
            </w:r>
          </w:p>
          <w:p w14:paraId="2E3104FE"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Pr>
                <w:rFonts w:ascii="Arial" w:eastAsia="Times New Roman" w:hAnsi="Arial" w:cs="Arial"/>
                <w:sz w:val="20"/>
                <w:szCs w:val="20"/>
              </w:rPr>
              <w:t>(Home monitoring)</w:t>
            </w:r>
          </w:p>
        </w:tc>
        <w:tc>
          <w:tcPr>
            <w:tcW w:w="1890" w:type="dxa"/>
          </w:tcPr>
          <w:p w14:paraId="29995F3D"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Pr>
                <w:rFonts w:ascii="Arial" w:eastAsia="Times New Roman" w:hAnsi="Arial" w:cs="Arial"/>
                <w:sz w:val="20"/>
                <w:szCs w:val="20"/>
              </w:rPr>
              <w:t xml:space="preserve">Sampling Mom’s anti-SSA antibody titers </w:t>
            </w:r>
          </w:p>
        </w:tc>
        <w:tc>
          <w:tcPr>
            <w:tcW w:w="1620" w:type="dxa"/>
          </w:tcPr>
          <w:p w14:paraId="7BE76E44"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Pr>
                <w:rFonts w:ascii="Arial" w:eastAsia="Times New Roman" w:hAnsi="Arial" w:cs="Arial"/>
                <w:sz w:val="20"/>
                <w:szCs w:val="20"/>
              </w:rPr>
              <w:t xml:space="preserve">Review </w:t>
            </w:r>
            <w:r w:rsidRPr="00F00E86">
              <w:rPr>
                <w:rFonts w:ascii="Arial" w:eastAsia="Times New Roman" w:hAnsi="Arial" w:cs="Arial"/>
                <w:sz w:val="20"/>
                <w:szCs w:val="20"/>
              </w:rPr>
              <w:t>Mo</w:t>
            </w:r>
            <w:r>
              <w:rPr>
                <w:rFonts w:ascii="Arial" w:eastAsia="Times New Roman" w:hAnsi="Arial" w:cs="Arial"/>
                <w:sz w:val="20"/>
                <w:szCs w:val="20"/>
              </w:rPr>
              <w:t>m’s</w:t>
            </w:r>
            <w:r w:rsidRPr="00F00E86">
              <w:rPr>
                <w:rFonts w:ascii="Arial" w:eastAsia="Times New Roman" w:hAnsi="Arial" w:cs="Arial"/>
                <w:sz w:val="20"/>
                <w:szCs w:val="20"/>
              </w:rPr>
              <w:t xml:space="preserve"> Medical /OB </w:t>
            </w:r>
            <w:r>
              <w:rPr>
                <w:rFonts w:ascii="Arial" w:eastAsia="Times New Roman" w:hAnsi="Arial" w:cs="Arial"/>
                <w:sz w:val="20"/>
                <w:szCs w:val="20"/>
              </w:rPr>
              <w:t>Hi</w:t>
            </w:r>
            <w:r w:rsidRPr="00F00E86">
              <w:rPr>
                <w:rFonts w:ascii="Arial" w:eastAsia="Times New Roman" w:hAnsi="Arial" w:cs="Arial"/>
                <w:sz w:val="20"/>
                <w:szCs w:val="20"/>
              </w:rPr>
              <w:t>story</w:t>
            </w:r>
          </w:p>
        </w:tc>
        <w:tc>
          <w:tcPr>
            <w:tcW w:w="1170" w:type="dxa"/>
          </w:tcPr>
          <w:p w14:paraId="787E0F00"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Infant’s ECG</w:t>
            </w:r>
          </w:p>
        </w:tc>
      </w:tr>
      <w:tr w:rsidR="001F1208" w14:paraId="08F4F53A" w14:textId="77777777" w:rsidTr="005C4E5E">
        <w:tc>
          <w:tcPr>
            <w:tcW w:w="1620" w:type="dxa"/>
          </w:tcPr>
          <w:p w14:paraId="38F46DFC"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Initial Visit</w:t>
            </w:r>
          </w:p>
          <w:p w14:paraId="142C2D53"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16-18 0/7</w:t>
            </w:r>
            <w:r w:rsidRPr="00F00E86">
              <w:rPr>
                <w:rFonts w:ascii="Arial" w:eastAsia="Times New Roman" w:hAnsi="Arial" w:cs="Arial"/>
                <w:sz w:val="20"/>
                <w:szCs w:val="20"/>
                <w:vertAlign w:val="superscript"/>
              </w:rPr>
              <w:t>th</w:t>
            </w:r>
            <w:r w:rsidRPr="00F00E86">
              <w:rPr>
                <w:rFonts w:ascii="Arial" w:eastAsia="Times New Roman" w:hAnsi="Arial" w:cs="Arial"/>
                <w:sz w:val="20"/>
                <w:szCs w:val="20"/>
              </w:rPr>
              <w:t xml:space="preserve"> wks</w:t>
            </w:r>
          </w:p>
        </w:tc>
        <w:tc>
          <w:tcPr>
            <w:tcW w:w="2070" w:type="dxa"/>
          </w:tcPr>
          <w:p w14:paraId="7DD37548"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980" w:type="dxa"/>
          </w:tcPr>
          <w:p w14:paraId="34474AD6"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890" w:type="dxa"/>
          </w:tcPr>
          <w:p w14:paraId="2E0EBB00"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620" w:type="dxa"/>
          </w:tcPr>
          <w:p w14:paraId="0628BEE1"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170" w:type="dxa"/>
          </w:tcPr>
          <w:p w14:paraId="642F62FA"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r>
      <w:tr w:rsidR="001F1208" w14:paraId="694D0E89" w14:textId="77777777" w:rsidTr="005C4E5E">
        <w:tc>
          <w:tcPr>
            <w:tcW w:w="1620" w:type="dxa"/>
          </w:tcPr>
          <w:p w14:paraId="387074D5"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Weekly visits</w:t>
            </w:r>
          </w:p>
        </w:tc>
        <w:tc>
          <w:tcPr>
            <w:tcW w:w="2070" w:type="dxa"/>
          </w:tcPr>
          <w:p w14:paraId="4D3EE326"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980" w:type="dxa"/>
          </w:tcPr>
          <w:p w14:paraId="009D057F"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890" w:type="dxa"/>
          </w:tcPr>
          <w:p w14:paraId="22E880B3"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620" w:type="dxa"/>
          </w:tcPr>
          <w:p w14:paraId="4C9E2945"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170" w:type="dxa"/>
          </w:tcPr>
          <w:p w14:paraId="6AA22407"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r>
      <w:tr w:rsidR="001F1208" w14:paraId="28538B52" w14:textId="77777777" w:rsidTr="005C4E5E">
        <w:tc>
          <w:tcPr>
            <w:tcW w:w="1620" w:type="dxa"/>
          </w:tcPr>
          <w:p w14:paraId="4C33907C"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Final Visit</w:t>
            </w:r>
          </w:p>
          <w:p w14:paraId="713AC268"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25-25 6/7 wks</w:t>
            </w:r>
          </w:p>
        </w:tc>
        <w:tc>
          <w:tcPr>
            <w:tcW w:w="2070" w:type="dxa"/>
          </w:tcPr>
          <w:p w14:paraId="7640F60E"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980" w:type="dxa"/>
          </w:tcPr>
          <w:p w14:paraId="352C750B"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c>
          <w:tcPr>
            <w:tcW w:w="1890" w:type="dxa"/>
          </w:tcPr>
          <w:p w14:paraId="0592E783"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620" w:type="dxa"/>
          </w:tcPr>
          <w:p w14:paraId="6FC84F20"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170" w:type="dxa"/>
          </w:tcPr>
          <w:p w14:paraId="729063DA"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r>
      <w:tr w:rsidR="001F1208" w14:paraId="2D22AD9D" w14:textId="77777777" w:rsidTr="005C4E5E">
        <w:tc>
          <w:tcPr>
            <w:tcW w:w="1620" w:type="dxa"/>
          </w:tcPr>
          <w:p w14:paraId="28149CA3"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Birth of infant</w:t>
            </w:r>
          </w:p>
        </w:tc>
        <w:tc>
          <w:tcPr>
            <w:tcW w:w="2070" w:type="dxa"/>
          </w:tcPr>
          <w:p w14:paraId="39C9D682"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980" w:type="dxa"/>
          </w:tcPr>
          <w:p w14:paraId="0F370309"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890" w:type="dxa"/>
          </w:tcPr>
          <w:p w14:paraId="4C7C2086"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620" w:type="dxa"/>
          </w:tcPr>
          <w:p w14:paraId="50F88D9E"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p>
        </w:tc>
        <w:tc>
          <w:tcPr>
            <w:tcW w:w="1170" w:type="dxa"/>
          </w:tcPr>
          <w:p w14:paraId="6A5DD78A" w14:textId="77777777" w:rsidR="001F1208" w:rsidRPr="00F00E86" w:rsidRDefault="001F1208" w:rsidP="005C4E5E">
            <w:pPr>
              <w:widowControl w:val="0"/>
              <w:autoSpaceDE w:val="0"/>
              <w:autoSpaceDN w:val="0"/>
              <w:adjustRightInd w:val="0"/>
              <w:jc w:val="center"/>
              <w:rPr>
                <w:rFonts w:ascii="Arial" w:eastAsia="Times New Roman" w:hAnsi="Arial" w:cs="Arial"/>
                <w:sz w:val="20"/>
                <w:szCs w:val="20"/>
              </w:rPr>
            </w:pPr>
            <w:r w:rsidRPr="00F00E86">
              <w:rPr>
                <w:rFonts w:ascii="Arial" w:eastAsia="Times New Roman" w:hAnsi="Arial" w:cs="Arial"/>
                <w:sz w:val="20"/>
                <w:szCs w:val="20"/>
              </w:rPr>
              <w:t>X</w:t>
            </w:r>
          </w:p>
        </w:tc>
      </w:tr>
    </w:tbl>
    <w:p w14:paraId="266B29C4"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i/>
        </w:rPr>
      </w:pPr>
    </w:p>
    <w:p w14:paraId="782E13D9"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i/>
        </w:rPr>
      </w:pPr>
      <w:r>
        <w:rPr>
          <w:rFonts w:ascii="Arial" w:eastAsia="Times New Roman" w:hAnsi="Arial" w:cs="Arial"/>
          <w:i/>
        </w:rPr>
        <w:t>Beyond the Monitoring Period:</w:t>
      </w:r>
      <w:r w:rsidRPr="009B1093">
        <w:rPr>
          <w:rFonts w:ascii="Arial" w:eastAsia="Times New Roman" w:hAnsi="Arial" w:cs="Arial"/>
          <w:i/>
        </w:rPr>
        <w:t xml:space="preserve"> </w:t>
      </w:r>
    </w:p>
    <w:p w14:paraId="1ABC6F42"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r>
        <w:rPr>
          <w:rFonts w:ascii="Arial" w:eastAsia="Times New Roman" w:hAnsi="Arial" w:cs="Arial"/>
        </w:rPr>
        <w:tab/>
        <w:t>If at any time during the period between the end of the monitoring period and birth of the baby an irregular FHR is detected by the OB provider, the site PI will be informed and the mother referred to the site PI for an evaluation of the rhythm.  After the birth of the infant, a 12 lead ECG will be performed and sent to a single reviewer for interpretation.</w:t>
      </w:r>
    </w:p>
    <w:p w14:paraId="4A050188" w14:textId="77777777" w:rsidR="001F1208" w:rsidRDefault="001F1208" w:rsidP="001F1208">
      <w:pPr>
        <w:widowControl w:val="0"/>
        <w:autoSpaceDE w:val="0"/>
        <w:autoSpaceDN w:val="0"/>
        <w:adjustRightInd w:val="0"/>
        <w:spacing w:after="0" w:line="240" w:lineRule="auto"/>
        <w:ind w:firstLine="90"/>
        <w:rPr>
          <w:rFonts w:ascii="Arial" w:eastAsia="Times New Roman" w:hAnsi="Arial" w:cs="Arial"/>
        </w:rPr>
      </w:pPr>
      <w:r>
        <w:rPr>
          <w:rFonts w:ascii="Arial" w:eastAsia="Times New Roman" w:hAnsi="Arial" w:cs="Arial"/>
        </w:rPr>
        <w:tab/>
        <w:t xml:space="preserve">The primary endpoints will be:  1). Conclusion of the monitoring period without eCAVB.  2). Development of eCAVB within the monitoring period. 3). Development of eCAVB after the monitoring period (diagnosed by postnatal ECG). The study protocol is summarized in </w:t>
      </w:r>
      <w:r w:rsidRPr="00585575">
        <w:rPr>
          <w:rFonts w:ascii="Arial" w:eastAsia="Times New Roman" w:hAnsi="Arial" w:cs="Arial"/>
          <w:b/>
        </w:rPr>
        <w:t>FIG</w:t>
      </w:r>
      <w:r>
        <w:rPr>
          <w:rFonts w:ascii="Arial" w:eastAsia="Times New Roman" w:hAnsi="Arial" w:cs="Arial"/>
          <w:b/>
        </w:rPr>
        <w:t xml:space="preserve"> 4</w:t>
      </w:r>
      <w:r w:rsidRPr="00585575">
        <w:rPr>
          <w:rFonts w:ascii="Arial" w:eastAsia="Times New Roman" w:hAnsi="Arial" w:cs="Arial"/>
          <w:b/>
        </w:rPr>
        <w:t>.</w:t>
      </w:r>
      <w:r>
        <w:rPr>
          <w:rFonts w:ascii="Arial" w:eastAsia="Times New Roman" w:hAnsi="Arial" w:cs="Arial"/>
        </w:rPr>
        <w:t xml:space="preserve"> </w:t>
      </w:r>
    </w:p>
    <w:p w14:paraId="3D188DFB" w14:textId="77777777" w:rsidR="001F1208" w:rsidRDefault="001F1208" w:rsidP="001F1208">
      <w:pPr>
        <w:widowControl w:val="0"/>
        <w:autoSpaceDE w:val="0"/>
        <w:autoSpaceDN w:val="0"/>
        <w:adjustRightInd w:val="0"/>
        <w:spacing w:after="0" w:line="240" w:lineRule="auto"/>
        <w:rPr>
          <w:rFonts w:ascii="Arial" w:eastAsia="Times New Roman" w:hAnsi="Arial" w:cs="Arial"/>
        </w:rPr>
      </w:pPr>
    </w:p>
    <w:p w14:paraId="720BAC46" w14:textId="77777777" w:rsidR="001F1208" w:rsidRDefault="001F1208" w:rsidP="001F1208">
      <w:pPr>
        <w:widowControl w:val="0"/>
        <w:autoSpaceDE w:val="0"/>
        <w:autoSpaceDN w:val="0"/>
        <w:adjustRightInd w:val="0"/>
        <w:spacing w:after="0" w:line="240" w:lineRule="auto"/>
        <w:rPr>
          <w:rFonts w:ascii="Arial" w:eastAsia="Times New Roman" w:hAnsi="Arial" w:cs="Arial"/>
        </w:rPr>
      </w:pPr>
      <w:r>
        <w:rPr>
          <w:rFonts w:ascii="Arial" w:eastAsia="Times New Roman" w:hAnsi="Arial" w:cs="Arial"/>
        </w:rPr>
        <w:t>Figure 4: Summary of study protocol</w:t>
      </w:r>
      <w:r>
        <w:rPr>
          <w:rFonts w:ascii="Arial" w:eastAsia="Times New Roman" w:hAnsi="Arial" w:cs="Arial"/>
        </w:rPr>
        <w:tab/>
      </w:r>
      <w:r>
        <w:rPr>
          <w:rFonts w:ascii="Arial" w:eastAsia="Times New Roman" w:hAnsi="Arial" w:cs="Arial"/>
        </w:rPr>
        <w:tab/>
      </w:r>
    </w:p>
    <w:p w14:paraId="44DCEE51" w14:textId="77777777" w:rsidR="001F1208" w:rsidRDefault="001F1208" w:rsidP="001F1208">
      <w:pPr>
        <w:autoSpaceDE w:val="0"/>
        <w:autoSpaceDN w:val="0"/>
        <w:adjustRightInd w:val="0"/>
        <w:spacing w:after="0" w:line="240" w:lineRule="auto"/>
        <w:rPr>
          <w:rFonts w:ascii="Arial" w:eastAsia="Times New Roman" w:hAnsi="Arial" w:cs="Arial"/>
          <w:b/>
          <w:u w:val="single"/>
        </w:rPr>
      </w:pPr>
    </w:p>
    <w:p w14:paraId="6AAF810D" w14:textId="77777777" w:rsidR="001F1208" w:rsidRDefault="001F1208">
      <w:r>
        <w:rPr>
          <w:rFonts w:ascii="Arial" w:eastAsia="Times New Roman" w:hAnsi="Arial" w:cs="Arial"/>
          <w:noProof/>
        </w:rPr>
        <w:drawing>
          <wp:inline distT="0" distB="0" distL="0" distR="0" wp14:anchorId="3D99A0C6" wp14:editId="49B994C2">
            <wp:extent cx="3048000"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86000"/>
                    </a:xfrm>
                    <a:prstGeom prst="rect">
                      <a:avLst/>
                    </a:prstGeom>
                    <a:noFill/>
                  </pic:spPr>
                </pic:pic>
              </a:graphicData>
            </a:graphic>
          </wp:inline>
        </w:drawing>
      </w:r>
    </w:p>
    <w:p w14:paraId="69F6B194" w14:textId="77777777" w:rsidR="001F1208" w:rsidRDefault="001F1208"/>
    <w:sectPr w:rsidR="001F12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08"/>
    <w:rsid w:val="0001108B"/>
    <w:rsid w:val="001F1208"/>
    <w:rsid w:val="005C5C6D"/>
    <w:rsid w:val="00892C04"/>
    <w:rsid w:val="00D3211E"/>
    <w:rsid w:val="00E2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540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F12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12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1208"/>
    <w:rPr>
      <w:rFonts w:ascii="Tahoma" w:hAnsi="Tahoma" w:cs="Tahoma"/>
      <w:sz w:val="16"/>
      <w:szCs w:val="16"/>
    </w:rPr>
  </w:style>
  <w:style w:type="table" w:styleId="TableGrid">
    <w:name w:val="Table Grid"/>
    <w:basedOn w:val="TableNormal"/>
    <w:uiPriority w:val="59"/>
    <w:rsid w:val="001F12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tiff"/><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1890</Words>
  <Characters>10776</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THIC</Company>
  <LinksUpToDate>false</LinksUpToDate>
  <CharactersWithSpaces>12641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bettina</dc:creator>
  <cp:lastModifiedBy>Microsoft Office User</cp:lastModifiedBy>
  <cp:revision>2</cp:revision>
  <dcterms:created xsi:type="dcterms:W3CDTF">2017-01-04T21:08:00Z</dcterms:created>
  <dcterms:modified xsi:type="dcterms:W3CDTF">2017-01-04T21:08:00Z</dcterms:modified>
</cp:coreProperties>
</file>